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FFCC1" w14:textId="4339FC46" w:rsidR="006D0DF8" w:rsidRPr="006D0DF8" w:rsidRDefault="006D0DF8" w:rsidP="006D0DF8">
      <w:pPr>
        <w:pStyle w:val="Heading2"/>
        <w:numPr>
          <w:ilvl w:val="0"/>
          <w:numId w:val="0"/>
        </w:numPr>
        <w:spacing w:line="276" w:lineRule="auto"/>
        <w:ind w:left="576" w:hanging="576"/>
      </w:pPr>
      <w:bookmarkStart w:id="0" w:name="_Ref58501435"/>
      <w:bookmarkStart w:id="1" w:name="_Toc61871336"/>
      <w:bookmarkStart w:id="2" w:name="_Ref61604563"/>
      <w:r>
        <w:rPr>
          <w:b/>
          <w:bCs/>
        </w:rPr>
        <w:t>UPDATED / Not Updated</w:t>
      </w:r>
    </w:p>
    <w:p w14:paraId="26D35FC5" w14:textId="213B692E" w:rsidR="006D0DF8" w:rsidRPr="006D0DF8" w:rsidRDefault="006D0DF8" w:rsidP="006D0DF8">
      <w:pPr>
        <w:rPr>
          <w:b/>
          <w:bCs/>
        </w:rPr>
      </w:pPr>
    </w:p>
    <w:p w14:paraId="6EECEC03" w14:textId="5F4CFB18" w:rsidR="006D0DF8" w:rsidRPr="00783287" w:rsidRDefault="006D0DF8" w:rsidP="00783287">
      <w:pPr>
        <w:pStyle w:val="Heading2"/>
        <w:numPr>
          <w:ilvl w:val="0"/>
          <w:numId w:val="0"/>
        </w:numPr>
        <w:spacing w:line="276" w:lineRule="auto"/>
        <w:ind w:left="576" w:hanging="576"/>
      </w:pPr>
      <w:r>
        <w:t>Appendix B: Full Cost</w:t>
      </w:r>
      <w:bookmarkStart w:id="3" w:name="AppendixB"/>
      <w:bookmarkEnd w:id="3"/>
      <w:r>
        <w:t xml:space="preserve"> Input Parameters</w:t>
      </w:r>
      <w:bookmarkEnd w:id="0"/>
      <w:r>
        <w:t xml:space="preserve"> from Primary Study </w:t>
      </w:r>
      <w:r>
        <w:fldChar w:fldCharType="begin"/>
      </w:r>
      <w:r w:rsidR="00F6594F">
        <w:instrText xml:space="preserve"> ADDIN ZOTERO_ITEM CSL_CITATION {"citationID":"9pS1P2AU","properties":{"formattedCitation":"[1]","plainCitation":"[1]","noteIndex":0},"citationItems":[{"id":1133,"uris":["http://zotero.org/users/5175504/items/JDTD3QYL"],"uri":["http://zotero.org/users/5175504/items/JDTD3QYL"],"itemData":{"id":1133,"type":"report","number":"2.01.09.01 SR-19IN090101 Rev. 0","publisher":"University of Wisconsin-Madison","title":"Analysis for the Case for Federal Support of Micro-Scale Nuclear Reactors to Provide Secure Power at U.S. Government Installations","author":[{"family":"Palmeri","given":"Thomas"},{"family":"Corradini","given":"Michael"},{"family":"Wilson","given":"Paul"}]}}],"schema":"https://github.com/citation-style-language/schema/raw/master/csl-citation.json"} </w:instrText>
      </w:r>
      <w:r>
        <w:fldChar w:fldCharType="separate"/>
      </w:r>
      <w:bookmarkEnd w:id="1"/>
      <w:r w:rsidR="00F6594F" w:rsidRPr="00F6594F">
        <w:rPr>
          <w:rFonts w:ascii="Calibri Light" w:hAnsi="Calibri Light" w:cs="Calibri Light"/>
        </w:rPr>
        <w:t>[1]</w:t>
      </w:r>
      <w:r>
        <w:fldChar w:fldCharType="end"/>
      </w:r>
      <w:bookmarkEnd w:id="2"/>
    </w:p>
    <w:p w14:paraId="12271B37" w14:textId="77777777" w:rsidR="006D0DF8" w:rsidRDefault="006D0DF8" w:rsidP="006D0DF8">
      <w:pPr>
        <w:spacing w:after="0" w:line="240" w:lineRule="auto"/>
        <w:rPr>
          <w:rFonts w:ascii="Cambria" w:eastAsia="MS Mincho" w:hAnsi="Cambria"/>
          <w:b/>
          <w:sz w:val="20"/>
          <w:szCs w:val="20"/>
        </w:rPr>
      </w:pPr>
      <w:r>
        <w:rPr>
          <w:rFonts w:ascii="Cambria" w:eastAsia="MS Mincho" w:hAnsi="Cambria"/>
          <w:b/>
          <w:sz w:val="20"/>
          <w:szCs w:val="20"/>
        </w:rPr>
        <w:tab/>
      </w:r>
      <w:r>
        <w:rPr>
          <w:rFonts w:ascii="Cambria" w:eastAsia="MS Mincho" w:hAnsi="Cambria"/>
          <w:b/>
          <w:sz w:val="20"/>
          <w:szCs w:val="20"/>
        </w:rPr>
        <w:tab/>
      </w:r>
      <w:r>
        <w:rPr>
          <w:rFonts w:ascii="Cambria" w:eastAsia="MS Mincho" w:hAnsi="Cambria"/>
          <w:b/>
          <w:sz w:val="20"/>
          <w:szCs w:val="20"/>
        </w:rPr>
        <w:tab/>
      </w:r>
    </w:p>
    <w:p w14:paraId="014BC4A8" w14:textId="77777777" w:rsidR="006D0DF8" w:rsidRDefault="006D0DF8" w:rsidP="006D0DF8">
      <w:pPr>
        <w:spacing w:after="0"/>
        <w:rPr>
          <w:rFonts w:ascii="Cambria" w:eastAsia="MS Mincho" w:hAnsi="Cambria"/>
          <w:sz w:val="20"/>
          <w:szCs w:val="20"/>
        </w:rPr>
      </w:pPr>
      <w:r>
        <w:rPr>
          <w:rFonts w:ascii="Cambria" w:eastAsia="MS Mincho" w:hAnsi="Cambria"/>
          <w:b/>
          <w:sz w:val="20"/>
          <w:szCs w:val="20"/>
        </w:rPr>
        <w:t xml:space="preserve">ECONOMIC ANALYSIS COST INPUT SUMMARY </w:t>
      </w:r>
    </w:p>
    <w:p w14:paraId="52C412EF" w14:textId="77777777" w:rsidR="006D0DF8" w:rsidRDefault="006D0DF8" w:rsidP="006D0DF8">
      <w:pPr>
        <w:spacing w:after="0"/>
        <w:rPr>
          <w:rFonts w:ascii="Cambria" w:eastAsia="MS Mincho" w:hAnsi="Cambria"/>
          <w:sz w:val="20"/>
          <w:szCs w:val="20"/>
          <w:u w:val="single"/>
        </w:rPr>
      </w:pPr>
    </w:p>
    <w:p w14:paraId="4717339E" w14:textId="77777777" w:rsidR="006D0DF8" w:rsidRDefault="006D0DF8" w:rsidP="006D0DF8">
      <w:pPr>
        <w:spacing w:after="0"/>
        <w:rPr>
          <w:rFonts w:ascii="Cambria" w:eastAsia="MS Mincho" w:hAnsi="Cambria"/>
          <w:b/>
          <w:sz w:val="20"/>
          <w:szCs w:val="20"/>
          <w:u w:val="single"/>
        </w:rPr>
      </w:pPr>
      <w:r>
        <w:rPr>
          <w:rFonts w:ascii="Cambria" w:eastAsia="MS Mincho" w:hAnsi="Cambria"/>
          <w:b/>
          <w:sz w:val="20"/>
          <w:szCs w:val="20"/>
          <w:u w:val="single"/>
        </w:rPr>
        <w:t xml:space="preserve">MICRO-REACTOR </w:t>
      </w:r>
      <w:r>
        <w:rPr>
          <w:rFonts w:ascii="Cambria" w:eastAsia="MS Mincho" w:hAnsi="Cambria"/>
          <w:b/>
          <w:sz w:val="20"/>
          <w:szCs w:val="20"/>
          <w:u w:val="single"/>
        </w:rPr>
        <w:tab/>
        <w:t xml:space="preserve">   </w:t>
      </w:r>
      <w:r>
        <w:rPr>
          <w:rFonts w:ascii="Cambria" w:eastAsia="MS Mincho" w:hAnsi="Cambria"/>
          <w:b/>
          <w:sz w:val="20"/>
          <w:szCs w:val="20"/>
          <w:u w:val="single"/>
        </w:rPr>
        <w:tab/>
      </w:r>
      <w:proofErr w:type="gramStart"/>
      <w:r>
        <w:rPr>
          <w:rFonts w:ascii="Cambria" w:eastAsia="MS Mincho" w:hAnsi="Cambria"/>
          <w:b/>
          <w:sz w:val="20"/>
          <w:szCs w:val="20"/>
          <w:u w:val="single"/>
        </w:rPr>
        <w:t xml:space="preserve">Low  </w:t>
      </w:r>
      <w:r>
        <w:rPr>
          <w:rFonts w:ascii="Cambria" w:eastAsia="MS Mincho" w:hAnsi="Cambria"/>
          <w:b/>
          <w:sz w:val="20"/>
          <w:szCs w:val="20"/>
          <w:u w:val="single"/>
        </w:rPr>
        <w:tab/>
      </w:r>
      <w:proofErr w:type="gramEnd"/>
      <w:r>
        <w:rPr>
          <w:rFonts w:ascii="Cambria" w:eastAsia="MS Mincho" w:hAnsi="Cambria"/>
          <w:b/>
          <w:sz w:val="20"/>
          <w:szCs w:val="20"/>
          <w:u w:val="single"/>
        </w:rPr>
        <w:tab/>
        <w:t>Median</w:t>
      </w:r>
      <w:r>
        <w:rPr>
          <w:rFonts w:ascii="Cambria" w:eastAsia="MS Mincho" w:hAnsi="Cambria"/>
          <w:b/>
          <w:sz w:val="20"/>
          <w:szCs w:val="20"/>
          <w:u w:val="single"/>
        </w:rPr>
        <w:tab/>
      </w:r>
      <w:r>
        <w:rPr>
          <w:rFonts w:ascii="Cambria" w:eastAsia="MS Mincho" w:hAnsi="Cambria"/>
          <w:b/>
          <w:sz w:val="20"/>
          <w:szCs w:val="20"/>
          <w:u w:val="single"/>
        </w:rPr>
        <w:tab/>
        <w:t>High</w:t>
      </w:r>
      <w:r>
        <w:rPr>
          <w:rFonts w:ascii="Cambria" w:eastAsia="MS Mincho" w:hAnsi="Cambria"/>
          <w:b/>
          <w:sz w:val="20"/>
          <w:szCs w:val="20"/>
          <w:u w:val="single"/>
        </w:rPr>
        <w:tab/>
      </w:r>
      <w:r>
        <w:rPr>
          <w:rFonts w:ascii="Cambria" w:eastAsia="MS Mincho" w:hAnsi="Cambria"/>
          <w:b/>
          <w:sz w:val="20"/>
          <w:szCs w:val="20"/>
          <w:u w:val="single"/>
        </w:rPr>
        <w:tab/>
        <w:t xml:space="preserve">Reference        </w:t>
      </w:r>
    </w:p>
    <w:p w14:paraId="6023FCB4" w14:textId="77777777" w:rsidR="006D0DF8" w:rsidRDefault="006D0DF8" w:rsidP="006D0DF8">
      <w:pPr>
        <w:spacing w:after="0"/>
        <w:rPr>
          <w:rFonts w:ascii="Cambria" w:eastAsia="MS Mincho" w:hAnsi="Cambria"/>
          <w:sz w:val="20"/>
          <w:szCs w:val="20"/>
        </w:rPr>
      </w:pPr>
      <w:r>
        <w:rPr>
          <w:rFonts w:ascii="Cambria" w:eastAsia="MS Mincho" w:hAnsi="Cambria"/>
          <w:b/>
          <w:sz w:val="20"/>
          <w:szCs w:val="20"/>
        </w:rPr>
        <w:t>Capital Cost ($/</w:t>
      </w:r>
      <w:proofErr w:type="spellStart"/>
      <w:proofErr w:type="gramStart"/>
      <w:r>
        <w:rPr>
          <w:rFonts w:ascii="Cambria" w:eastAsia="MS Mincho" w:hAnsi="Cambria"/>
          <w:b/>
          <w:sz w:val="20"/>
          <w:szCs w:val="20"/>
        </w:rPr>
        <w:t>kWe</w:t>
      </w:r>
      <w:proofErr w:type="spellEnd"/>
      <w:r>
        <w:rPr>
          <w:rFonts w:ascii="Cambria" w:eastAsia="MS Mincho" w:hAnsi="Cambria"/>
          <w:b/>
          <w:sz w:val="20"/>
          <w:szCs w:val="20"/>
        </w:rPr>
        <w:t xml:space="preserve">)   </w:t>
      </w:r>
      <w:proofErr w:type="gramEnd"/>
      <w:r>
        <w:rPr>
          <w:rFonts w:ascii="Cambria" w:eastAsia="MS Mincho" w:hAnsi="Cambria"/>
          <w:b/>
          <w:sz w:val="20"/>
          <w:szCs w:val="20"/>
        </w:rPr>
        <w:t xml:space="preserve"> 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>10,000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>15,000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>20,000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>NEI 2019 (FOAK) [1]</w:t>
      </w:r>
    </w:p>
    <w:p w14:paraId="5FA26A18" w14:textId="77777777" w:rsidR="006D0DF8" w:rsidRDefault="006D0DF8" w:rsidP="006D0DF8">
      <w:pPr>
        <w:spacing w:after="0"/>
        <w:rPr>
          <w:rFonts w:ascii="Cambria" w:eastAsia="MS Mincho" w:hAnsi="Cambria"/>
          <w:sz w:val="20"/>
          <w:szCs w:val="20"/>
        </w:rPr>
      </w:pP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 xml:space="preserve"> 4,000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 xml:space="preserve"> 8,300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>15,000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>NEI 2019 (NOAK)</w:t>
      </w:r>
    </w:p>
    <w:p w14:paraId="448595A8" w14:textId="3EAABCB2" w:rsidR="005C7DCD" w:rsidRDefault="006D0DF8" w:rsidP="006D0DF8">
      <w:pPr>
        <w:spacing w:after="0"/>
        <w:rPr>
          <w:rFonts w:ascii="Cambria" w:eastAsia="MS Mincho" w:hAnsi="Cambria"/>
          <w:sz w:val="20"/>
          <w:szCs w:val="20"/>
        </w:rPr>
      </w:pP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 xml:space="preserve"> 6,500</w:t>
      </w:r>
      <w:r>
        <w:rPr>
          <w:rFonts w:ascii="Cambria" w:eastAsia="MS Mincho" w:hAnsi="Cambria"/>
          <w:sz w:val="20"/>
          <w:szCs w:val="20"/>
        </w:rPr>
        <w:tab/>
      </w:r>
      <w:proofErr w:type="gramStart"/>
      <w:r>
        <w:rPr>
          <w:rFonts w:ascii="Cambria" w:eastAsia="MS Mincho" w:hAnsi="Cambria"/>
          <w:sz w:val="20"/>
          <w:szCs w:val="20"/>
        </w:rPr>
        <w:tab/>
        <w:t xml:space="preserve">  </w:t>
      </w:r>
      <w:r>
        <w:rPr>
          <w:rFonts w:ascii="Cambria" w:eastAsia="MS Mincho" w:hAnsi="Cambria"/>
          <w:sz w:val="20"/>
          <w:szCs w:val="20"/>
        </w:rPr>
        <w:tab/>
      </w:r>
      <w:proofErr w:type="gramEnd"/>
      <w:r>
        <w:rPr>
          <w:rFonts w:ascii="Cambria" w:eastAsia="MS Mincho" w:hAnsi="Cambria"/>
          <w:sz w:val="20"/>
          <w:szCs w:val="20"/>
        </w:rPr>
        <w:tab/>
        <w:t>11,800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>Lazard 2017 [2]</w:t>
      </w:r>
      <w:r w:rsidR="005C7DCD">
        <w:rPr>
          <w:rFonts w:ascii="Cambria" w:eastAsia="MS Mincho" w:hAnsi="Cambria"/>
          <w:sz w:val="20"/>
          <w:szCs w:val="20"/>
        </w:rPr>
        <w:tab/>
      </w:r>
      <w:r w:rsidR="005C7DCD">
        <w:rPr>
          <w:rFonts w:ascii="Cambria" w:eastAsia="MS Mincho" w:hAnsi="Cambria"/>
          <w:sz w:val="20"/>
          <w:szCs w:val="20"/>
        </w:rPr>
        <w:tab/>
      </w:r>
    </w:p>
    <w:p w14:paraId="7686DB57" w14:textId="77777777" w:rsidR="006D0DF8" w:rsidRDefault="006D0DF8" w:rsidP="006D0DF8">
      <w:pPr>
        <w:spacing w:after="0"/>
        <w:rPr>
          <w:rFonts w:ascii="Cambria" w:eastAsia="MS Mincho" w:hAnsi="Cambria"/>
          <w:sz w:val="20"/>
          <w:szCs w:val="20"/>
        </w:rPr>
      </w:pPr>
      <w:r>
        <w:rPr>
          <w:rFonts w:ascii="Cambria" w:eastAsia="MS Mincho" w:hAnsi="Cambria"/>
          <w:b/>
          <w:sz w:val="20"/>
          <w:szCs w:val="20"/>
        </w:rPr>
        <w:t>Capacity Factor</w:t>
      </w:r>
      <w:r>
        <w:rPr>
          <w:rFonts w:ascii="Cambria" w:eastAsia="MS Mincho" w:hAnsi="Cambria"/>
          <w:b/>
          <w:sz w:val="20"/>
          <w:szCs w:val="20"/>
        </w:rPr>
        <w:tab/>
      </w:r>
      <w:proofErr w:type="gramStart"/>
      <w:r>
        <w:rPr>
          <w:rFonts w:ascii="Cambria" w:eastAsia="MS Mincho" w:hAnsi="Cambria"/>
          <w:b/>
          <w:sz w:val="20"/>
          <w:szCs w:val="20"/>
        </w:rPr>
        <w:tab/>
        <w:t xml:space="preserve">  </w:t>
      </w:r>
      <w:r>
        <w:rPr>
          <w:rFonts w:ascii="Cambria" w:eastAsia="MS Mincho" w:hAnsi="Cambria"/>
          <w:b/>
          <w:sz w:val="20"/>
          <w:szCs w:val="20"/>
        </w:rPr>
        <w:tab/>
      </w:r>
      <w:proofErr w:type="gramEnd"/>
      <w:r>
        <w:rPr>
          <w:rFonts w:ascii="Cambria" w:eastAsia="MS Mincho" w:hAnsi="Cambria"/>
          <w:sz w:val="20"/>
          <w:szCs w:val="20"/>
        </w:rPr>
        <w:t>0.45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commentRangeStart w:id="4"/>
      <w:r>
        <w:rPr>
          <w:rFonts w:ascii="Cambria" w:eastAsia="MS Mincho" w:hAnsi="Cambria"/>
          <w:sz w:val="20"/>
          <w:szCs w:val="20"/>
        </w:rPr>
        <w:t>0.95</w:t>
      </w:r>
      <w:commentRangeEnd w:id="4"/>
      <w:r w:rsidR="001E3213">
        <w:rPr>
          <w:rStyle w:val="CommentReference"/>
        </w:rPr>
        <w:commentReference w:id="4"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 xml:space="preserve">NEI 2019 </w:t>
      </w:r>
    </w:p>
    <w:p w14:paraId="2E999D4E" w14:textId="77777777" w:rsidR="006D0DF8" w:rsidRDefault="006D0DF8" w:rsidP="006D0DF8">
      <w:pPr>
        <w:spacing w:after="0"/>
        <w:rPr>
          <w:rFonts w:ascii="Cambria" w:eastAsia="MS Mincho" w:hAnsi="Cambria"/>
          <w:sz w:val="20"/>
          <w:szCs w:val="20"/>
        </w:rPr>
      </w:pPr>
      <w:r>
        <w:rPr>
          <w:rFonts w:ascii="Cambria" w:eastAsia="MS Mincho" w:hAnsi="Cambria"/>
          <w:b/>
          <w:sz w:val="20"/>
          <w:szCs w:val="20"/>
        </w:rPr>
        <w:t>Plant Life (</w:t>
      </w:r>
      <w:proofErr w:type="spellStart"/>
      <w:r>
        <w:rPr>
          <w:rFonts w:ascii="Cambria" w:eastAsia="MS Mincho" w:hAnsi="Cambria"/>
          <w:b/>
          <w:sz w:val="20"/>
          <w:szCs w:val="20"/>
        </w:rPr>
        <w:t>yrs</w:t>
      </w:r>
      <w:proofErr w:type="spellEnd"/>
      <w:r>
        <w:rPr>
          <w:rFonts w:ascii="Cambria" w:eastAsia="MS Mincho" w:hAnsi="Cambria"/>
          <w:b/>
          <w:sz w:val="20"/>
          <w:szCs w:val="20"/>
        </w:rPr>
        <w:t>)</w:t>
      </w:r>
      <w:r>
        <w:rPr>
          <w:rFonts w:ascii="Cambria" w:eastAsia="MS Mincho" w:hAnsi="Cambria"/>
          <w:b/>
          <w:sz w:val="20"/>
          <w:szCs w:val="20"/>
        </w:rPr>
        <w:tab/>
      </w:r>
      <w:r>
        <w:rPr>
          <w:rFonts w:ascii="Cambria" w:eastAsia="MS Mincho" w:hAnsi="Cambria"/>
          <w:b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 xml:space="preserve">     </w:t>
      </w:r>
      <w:r>
        <w:rPr>
          <w:rFonts w:ascii="Cambria" w:eastAsia="MS Mincho" w:hAnsi="Cambria"/>
          <w:sz w:val="20"/>
          <w:szCs w:val="20"/>
        </w:rPr>
        <w:tab/>
        <w:t>20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 xml:space="preserve">   40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 xml:space="preserve"> 60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>NEI 2019</w:t>
      </w:r>
    </w:p>
    <w:p w14:paraId="5634872F" w14:textId="77777777" w:rsidR="006D0DF8" w:rsidRDefault="006D0DF8" w:rsidP="006D0DF8">
      <w:pPr>
        <w:spacing w:after="0"/>
        <w:rPr>
          <w:rFonts w:ascii="Cambria" w:eastAsia="MS Mincho" w:hAnsi="Cambria"/>
          <w:sz w:val="20"/>
          <w:szCs w:val="20"/>
        </w:rPr>
      </w:pPr>
      <w:r>
        <w:rPr>
          <w:rFonts w:ascii="Cambria" w:eastAsia="MS Mincho" w:hAnsi="Cambria"/>
          <w:b/>
          <w:sz w:val="20"/>
          <w:szCs w:val="20"/>
        </w:rPr>
        <w:t>Fixed O&amp;M Cost ($/</w:t>
      </w:r>
      <w:proofErr w:type="spellStart"/>
      <w:r>
        <w:rPr>
          <w:rFonts w:ascii="Cambria" w:eastAsia="MS Mincho" w:hAnsi="Cambria"/>
          <w:b/>
          <w:sz w:val="20"/>
          <w:szCs w:val="20"/>
        </w:rPr>
        <w:t>kWe</w:t>
      </w:r>
      <w:proofErr w:type="spellEnd"/>
      <w:r>
        <w:rPr>
          <w:rFonts w:ascii="Cambria" w:eastAsia="MS Mincho" w:hAnsi="Cambria"/>
          <w:b/>
          <w:sz w:val="20"/>
          <w:szCs w:val="20"/>
        </w:rPr>
        <w:t>)</w:t>
      </w:r>
      <w:r>
        <w:rPr>
          <w:rFonts w:ascii="Cambria" w:eastAsia="MS Mincho" w:hAnsi="Cambria"/>
          <w:b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>250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 xml:space="preserve"> 350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>450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>NEI 2019</w:t>
      </w:r>
    </w:p>
    <w:p w14:paraId="38330BB6" w14:textId="70A35AC3" w:rsidR="006D0DF8" w:rsidRDefault="006D0DF8" w:rsidP="006D0DF8">
      <w:pPr>
        <w:spacing w:after="0"/>
        <w:rPr>
          <w:rFonts w:ascii="Cambria" w:eastAsia="MS Mincho" w:hAnsi="Cambria"/>
          <w:sz w:val="20"/>
          <w:szCs w:val="20"/>
        </w:rPr>
      </w:pP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>100</w:t>
      </w:r>
      <w:del w:id="5" w:author="Ryan Dailey" w:date="2022-03-01T09:17:00Z">
        <w:r w:rsidR="001A4E57" w:rsidDel="007B12FA">
          <w:rPr>
            <w:rFonts w:ascii="Cambria" w:eastAsia="MS Mincho" w:hAnsi="Cambria"/>
            <w:sz w:val="20"/>
            <w:szCs w:val="20"/>
          </w:rPr>
          <w:delText>fdf</w:delText>
        </w:r>
      </w:del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>150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>Lazard 2017</w:t>
      </w:r>
    </w:p>
    <w:p w14:paraId="195525B4" w14:textId="77777777" w:rsidR="006D0DF8" w:rsidRDefault="006D0DF8" w:rsidP="006D0DF8">
      <w:pPr>
        <w:spacing w:after="0"/>
        <w:rPr>
          <w:rFonts w:ascii="Cambria" w:eastAsia="MS Mincho" w:hAnsi="Cambria"/>
          <w:sz w:val="20"/>
          <w:szCs w:val="20"/>
        </w:rPr>
      </w:pPr>
      <w:r>
        <w:rPr>
          <w:rFonts w:ascii="Cambria" w:eastAsia="MS Mincho" w:hAnsi="Cambria"/>
          <w:b/>
          <w:sz w:val="20"/>
          <w:szCs w:val="20"/>
        </w:rPr>
        <w:t>Fuel Cost ($/MWh)</w:t>
      </w:r>
      <w:r>
        <w:rPr>
          <w:rFonts w:ascii="Cambria" w:eastAsia="MS Mincho" w:hAnsi="Cambria"/>
          <w:b/>
          <w:sz w:val="20"/>
          <w:szCs w:val="20"/>
        </w:rPr>
        <w:tab/>
      </w:r>
      <w:r>
        <w:rPr>
          <w:rFonts w:ascii="Cambria" w:eastAsia="MS Mincho" w:hAnsi="Cambria"/>
          <w:b/>
          <w:sz w:val="20"/>
          <w:szCs w:val="20"/>
        </w:rPr>
        <w:tab/>
      </w:r>
      <w:commentRangeStart w:id="6"/>
      <w:r>
        <w:rPr>
          <w:rFonts w:ascii="Cambria" w:eastAsia="MS Mincho" w:hAnsi="Cambria"/>
          <w:sz w:val="20"/>
          <w:szCs w:val="20"/>
        </w:rPr>
        <w:t xml:space="preserve">      6</w:t>
      </w:r>
      <w:r>
        <w:rPr>
          <w:rFonts w:ascii="Cambria" w:eastAsia="MS Mincho" w:hAnsi="Cambria"/>
          <w:sz w:val="20"/>
          <w:szCs w:val="20"/>
        </w:rPr>
        <w:tab/>
      </w:r>
      <w:proofErr w:type="gramStart"/>
      <w:r>
        <w:rPr>
          <w:rFonts w:ascii="Cambria" w:eastAsia="MS Mincho" w:hAnsi="Cambria"/>
          <w:sz w:val="20"/>
          <w:szCs w:val="20"/>
        </w:rPr>
        <w:tab/>
        <w:t xml:space="preserve">  10</w:t>
      </w:r>
      <w:proofErr w:type="gramEnd"/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 xml:space="preserve"> 14</w:t>
      </w:r>
      <w:commentRangeEnd w:id="6"/>
      <w:r w:rsidR="00F27E3E">
        <w:rPr>
          <w:rStyle w:val="CommentReference"/>
        </w:rPr>
        <w:commentReference w:id="6"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>NEI 2019</w:t>
      </w:r>
    </w:p>
    <w:p w14:paraId="72942309" w14:textId="77777777" w:rsidR="006D0DF8" w:rsidRDefault="006D0DF8" w:rsidP="006D0DF8">
      <w:pPr>
        <w:spacing w:after="0"/>
        <w:rPr>
          <w:rFonts w:ascii="Cambria" w:eastAsia="MS Mincho" w:hAnsi="Cambria"/>
          <w:sz w:val="20"/>
          <w:szCs w:val="20"/>
        </w:rPr>
      </w:pPr>
      <w:r>
        <w:rPr>
          <w:rFonts w:ascii="Cambria" w:eastAsia="MS Mincho" w:hAnsi="Cambria"/>
          <w:sz w:val="20"/>
          <w:szCs w:val="20"/>
        </w:rPr>
        <w:t xml:space="preserve">       (Variable cost is small)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 xml:space="preserve">    9</w:t>
      </w:r>
      <w:r>
        <w:rPr>
          <w:rFonts w:ascii="Cambria" w:eastAsia="MS Mincho" w:hAnsi="Cambria"/>
          <w:b/>
          <w:sz w:val="20"/>
          <w:szCs w:val="20"/>
        </w:rPr>
        <w:tab/>
      </w:r>
      <w:r>
        <w:rPr>
          <w:rFonts w:ascii="Cambria" w:eastAsia="MS Mincho" w:hAnsi="Cambria"/>
          <w:b/>
          <w:sz w:val="20"/>
          <w:szCs w:val="20"/>
        </w:rPr>
        <w:tab/>
      </w:r>
      <w:r>
        <w:rPr>
          <w:rFonts w:ascii="Cambria" w:eastAsia="MS Mincho" w:hAnsi="Cambria"/>
          <w:b/>
          <w:sz w:val="20"/>
          <w:szCs w:val="20"/>
        </w:rPr>
        <w:tab/>
      </w:r>
      <w:r>
        <w:rPr>
          <w:rFonts w:ascii="Cambria" w:eastAsia="MS Mincho" w:hAnsi="Cambria"/>
          <w:b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>Lazard 2017</w:t>
      </w:r>
    </w:p>
    <w:p w14:paraId="3810F666" w14:textId="77777777" w:rsidR="006D0DF8" w:rsidRDefault="006D0DF8" w:rsidP="006D0DF8">
      <w:pPr>
        <w:spacing w:after="0"/>
        <w:rPr>
          <w:rFonts w:ascii="Cambria" w:eastAsia="MS Mincho" w:hAnsi="Cambria"/>
          <w:sz w:val="20"/>
          <w:szCs w:val="20"/>
        </w:rPr>
      </w:pPr>
      <w:r>
        <w:rPr>
          <w:rFonts w:ascii="Cambria" w:eastAsia="MS Mincho" w:hAnsi="Cambria"/>
          <w:b/>
          <w:sz w:val="20"/>
          <w:szCs w:val="20"/>
        </w:rPr>
        <w:t>Core Fuel Life (</w:t>
      </w:r>
      <w:proofErr w:type="spellStart"/>
      <w:r>
        <w:rPr>
          <w:rFonts w:ascii="Cambria" w:eastAsia="MS Mincho" w:hAnsi="Cambria"/>
          <w:b/>
          <w:sz w:val="20"/>
          <w:szCs w:val="20"/>
        </w:rPr>
        <w:t>yrs</w:t>
      </w:r>
      <w:proofErr w:type="spellEnd"/>
      <w:r>
        <w:rPr>
          <w:rFonts w:ascii="Cambria" w:eastAsia="MS Mincho" w:hAnsi="Cambria"/>
          <w:b/>
          <w:sz w:val="20"/>
          <w:szCs w:val="20"/>
        </w:rPr>
        <w:t>)</w:t>
      </w:r>
      <w:r>
        <w:rPr>
          <w:rFonts w:ascii="Cambria" w:eastAsia="MS Mincho" w:hAnsi="Cambria"/>
          <w:b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 xml:space="preserve">     5</w:t>
      </w:r>
      <w:r>
        <w:rPr>
          <w:rFonts w:ascii="Cambria" w:eastAsia="MS Mincho" w:hAnsi="Cambria"/>
          <w:sz w:val="20"/>
          <w:szCs w:val="20"/>
        </w:rPr>
        <w:tab/>
      </w:r>
      <w:proofErr w:type="gramStart"/>
      <w:r>
        <w:rPr>
          <w:rFonts w:ascii="Cambria" w:eastAsia="MS Mincho" w:hAnsi="Cambria"/>
          <w:sz w:val="20"/>
          <w:szCs w:val="20"/>
        </w:rPr>
        <w:tab/>
        <w:t xml:space="preserve">  10</w:t>
      </w:r>
      <w:proofErr w:type="gramEnd"/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 xml:space="preserve"> 20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>NEI 2019</w:t>
      </w:r>
    </w:p>
    <w:p w14:paraId="7DC970B5" w14:textId="77777777" w:rsidR="006D0DF8" w:rsidRDefault="006D0DF8" w:rsidP="006D0DF8">
      <w:pPr>
        <w:spacing w:after="0"/>
        <w:rPr>
          <w:rFonts w:ascii="Cambria" w:eastAsia="MS Mincho" w:hAnsi="Cambria"/>
          <w:b/>
          <w:sz w:val="20"/>
          <w:szCs w:val="20"/>
        </w:rPr>
      </w:pPr>
      <w:r>
        <w:rPr>
          <w:rFonts w:ascii="Cambria" w:eastAsia="MS Mincho" w:hAnsi="Cambria"/>
          <w:b/>
          <w:sz w:val="20"/>
          <w:szCs w:val="20"/>
        </w:rPr>
        <w:t>Refurb. cost ($/refuel)</w:t>
      </w:r>
      <w:proofErr w:type="gramStart"/>
      <w:r>
        <w:rPr>
          <w:rFonts w:ascii="Cambria" w:eastAsia="MS Mincho" w:hAnsi="Cambria"/>
          <w:b/>
          <w:sz w:val="20"/>
          <w:szCs w:val="20"/>
        </w:rPr>
        <w:tab/>
        <w:t xml:space="preserve">  </w:t>
      </w:r>
      <w:r>
        <w:rPr>
          <w:rFonts w:ascii="Cambria" w:eastAsia="MS Mincho" w:hAnsi="Cambria"/>
          <w:b/>
          <w:sz w:val="20"/>
          <w:szCs w:val="20"/>
        </w:rPr>
        <w:tab/>
      </w:r>
      <w:proofErr w:type="gramEnd"/>
      <w:r>
        <w:rPr>
          <w:rFonts w:ascii="Cambria" w:eastAsia="MS Mincho" w:hAnsi="Cambria"/>
          <w:sz w:val="20"/>
          <w:szCs w:val="20"/>
        </w:rPr>
        <w:t>13m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>20m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>27m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>NEI 2019</w:t>
      </w:r>
    </w:p>
    <w:p w14:paraId="33F5BECC" w14:textId="77777777" w:rsidR="006D0DF8" w:rsidRDefault="006D0DF8" w:rsidP="006D0DF8">
      <w:pPr>
        <w:spacing w:after="0"/>
        <w:rPr>
          <w:rFonts w:ascii="Cambria" w:eastAsia="MS Mincho" w:hAnsi="Cambria"/>
          <w:b/>
          <w:color w:val="000090"/>
          <w:sz w:val="20"/>
          <w:szCs w:val="20"/>
          <w:u w:val="single"/>
        </w:rPr>
      </w:pPr>
    </w:p>
    <w:p w14:paraId="75A57970" w14:textId="77777777" w:rsidR="006D0DF8" w:rsidRDefault="006D0DF8" w:rsidP="006D0DF8">
      <w:pPr>
        <w:spacing w:after="0"/>
        <w:rPr>
          <w:rFonts w:ascii="Cambria" w:eastAsia="MS Mincho" w:hAnsi="Cambria"/>
          <w:b/>
          <w:color w:val="000090"/>
          <w:sz w:val="20"/>
          <w:szCs w:val="20"/>
          <w:u w:val="single"/>
        </w:rPr>
      </w:pPr>
    </w:p>
    <w:p w14:paraId="6830BC04" w14:textId="77777777" w:rsidR="006D0DF8" w:rsidRDefault="006D0DF8" w:rsidP="006D0DF8">
      <w:pPr>
        <w:spacing w:after="0"/>
        <w:rPr>
          <w:rFonts w:ascii="Cambria" w:eastAsia="MS Mincho" w:hAnsi="Cambria"/>
          <w:b/>
          <w:color w:val="000090"/>
          <w:sz w:val="20"/>
          <w:szCs w:val="20"/>
          <w:u w:val="single"/>
        </w:rPr>
      </w:pPr>
      <w:r>
        <w:rPr>
          <w:rFonts w:ascii="Cambria" w:eastAsia="MS Mincho" w:hAnsi="Cambria"/>
          <w:b/>
          <w:color w:val="000090"/>
          <w:sz w:val="20"/>
          <w:szCs w:val="20"/>
          <w:u w:val="single"/>
        </w:rPr>
        <w:t xml:space="preserve">SENSITIVITY CALCULATION RANGE </w:t>
      </w:r>
    </w:p>
    <w:p w14:paraId="30A9C8E2" w14:textId="77777777" w:rsidR="006D0DF8" w:rsidRDefault="006D0DF8" w:rsidP="006D0DF8">
      <w:pPr>
        <w:spacing w:after="0"/>
        <w:rPr>
          <w:rFonts w:ascii="Cambria" w:eastAsia="MS Mincho" w:hAnsi="Cambria"/>
          <w:b/>
          <w:color w:val="0000FF"/>
          <w:sz w:val="20"/>
          <w:szCs w:val="20"/>
          <w:u w:val="single"/>
        </w:rPr>
      </w:pPr>
    </w:p>
    <w:p w14:paraId="7C8C615C" w14:textId="77777777" w:rsidR="006D0DF8" w:rsidRDefault="006D0DF8" w:rsidP="006D0DF8">
      <w:pPr>
        <w:spacing w:after="0"/>
        <w:rPr>
          <w:rFonts w:ascii="Cambria" w:eastAsia="MS Mincho" w:hAnsi="Cambria"/>
          <w:b/>
          <w:color w:val="0000FF"/>
          <w:sz w:val="20"/>
          <w:szCs w:val="20"/>
          <w:u w:val="single"/>
        </w:rPr>
      </w:pPr>
      <w:r>
        <w:rPr>
          <w:rFonts w:ascii="Cambria" w:eastAsia="MS Mincho" w:hAnsi="Cambria"/>
          <w:b/>
          <w:color w:val="0000FF"/>
          <w:sz w:val="20"/>
          <w:szCs w:val="20"/>
          <w:u w:val="single"/>
        </w:rPr>
        <w:t>MICRO-</w:t>
      </w:r>
      <w:proofErr w:type="gramStart"/>
      <w:r>
        <w:rPr>
          <w:rFonts w:ascii="Cambria" w:eastAsia="MS Mincho" w:hAnsi="Cambria"/>
          <w:b/>
          <w:color w:val="0000FF"/>
          <w:sz w:val="20"/>
          <w:szCs w:val="20"/>
          <w:u w:val="single"/>
        </w:rPr>
        <w:t xml:space="preserve">REACTOR  </w:t>
      </w:r>
      <w:r>
        <w:rPr>
          <w:rFonts w:ascii="Cambria" w:eastAsia="MS Mincho" w:hAnsi="Cambria"/>
          <w:b/>
          <w:color w:val="0000FF"/>
          <w:sz w:val="20"/>
          <w:szCs w:val="20"/>
          <w:u w:val="single"/>
        </w:rPr>
        <w:tab/>
      </w:r>
      <w:proofErr w:type="gramEnd"/>
      <w:r>
        <w:rPr>
          <w:rFonts w:ascii="Cambria" w:eastAsia="MS Mincho" w:hAnsi="Cambria"/>
          <w:b/>
          <w:color w:val="0000FF"/>
          <w:sz w:val="20"/>
          <w:szCs w:val="20"/>
          <w:u w:val="single"/>
        </w:rPr>
        <w:t xml:space="preserve">  </w:t>
      </w:r>
      <w:r>
        <w:rPr>
          <w:rFonts w:ascii="Cambria" w:eastAsia="MS Mincho" w:hAnsi="Cambria"/>
          <w:b/>
          <w:color w:val="0000FF"/>
          <w:sz w:val="20"/>
          <w:szCs w:val="20"/>
          <w:u w:val="single"/>
        </w:rPr>
        <w:tab/>
        <w:t xml:space="preserve">Low  </w:t>
      </w:r>
      <w:r>
        <w:rPr>
          <w:rFonts w:ascii="Cambria" w:eastAsia="MS Mincho" w:hAnsi="Cambria"/>
          <w:b/>
          <w:color w:val="0000FF"/>
          <w:sz w:val="20"/>
          <w:szCs w:val="20"/>
          <w:u w:val="single"/>
        </w:rPr>
        <w:tab/>
      </w:r>
      <w:r>
        <w:rPr>
          <w:rFonts w:ascii="Cambria" w:eastAsia="MS Mincho" w:hAnsi="Cambria"/>
          <w:b/>
          <w:color w:val="0000FF"/>
          <w:sz w:val="20"/>
          <w:szCs w:val="20"/>
          <w:u w:val="single"/>
        </w:rPr>
        <w:tab/>
        <w:t>Median</w:t>
      </w:r>
      <w:r>
        <w:rPr>
          <w:rFonts w:ascii="Cambria" w:eastAsia="MS Mincho" w:hAnsi="Cambria"/>
          <w:b/>
          <w:color w:val="0000FF"/>
          <w:sz w:val="20"/>
          <w:szCs w:val="20"/>
          <w:u w:val="single"/>
        </w:rPr>
        <w:tab/>
      </w:r>
      <w:r>
        <w:rPr>
          <w:rFonts w:ascii="Cambria" w:eastAsia="MS Mincho" w:hAnsi="Cambria"/>
          <w:b/>
          <w:color w:val="0000FF"/>
          <w:sz w:val="20"/>
          <w:szCs w:val="20"/>
          <w:u w:val="single"/>
        </w:rPr>
        <w:tab/>
        <w:t>High</w:t>
      </w:r>
      <w:r>
        <w:rPr>
          <w:rFonts w:ascii="Cambria" w:eastAsia="MS Mincho" w:hAnsi="Cambria"/>
          <w:b/>
          <w:color w:val="0000FF"/>
          <w:sz w:val="20"/>
          <w:szCs w:val="20"/>
          <w:u w:val="single"/>
        </w:rPr>
        <w:tab/>
      </w:r>
      <w:r>
        <w:rPr>
          <w:rFonts w:ascii="Cambria" w:eastAsia="MS Mincho" w:hAnsi="Cambria"/>
          <w:b/>
          <w:color w:val="0000FF"/>
          <w:sz w:val="20"/>
          <w:szCs w:val="20"/>
          <w:u w:val="single"/>
        </w:rPr>
        <w:tab/>
        <w:t xml:space="preserve">Comments      </w:t>
      </w:r>
    </w:p>
    <w:p w14:paraId="30800FC4" w14:textId="6E264C1D" w:rsidR="006D0DF8" w:rsidRDefault="006D0DF8" w:rsidP="006D0DF8">
      <w:pPr>
        <w:spacing w:after="0"/>
        <w:rPr>
          <w:rFonts w:ascii="Cambria" w:eastAsia="MS Mincho" w:hAnsi="Cambria"/>
          <w:color w:val="0000FF"/>
          <w:sz w:val="20"/>
          <w:szCs w:val="20"/>
        </w:rPr>
      </w:pPr>
      <w:r>
        <w:rPr>
          <w:rFonts w:ascii="Cambria" w:eastAsia="MS Mincho" w:hAnsi="Cambria"/>
          <w:b/>
          <w:color w:val="0000FF"/>
          <w:sz w:val="20"/>
          <w:szCs w:val="20"/>
        </w:rPr>
        <w:t>Capital Cost ($/</w:t>
      </w:r>
      <w:proofErr w:type="spellStart"/>
      <w:proofErr w:type="gramStart"/>
      <w:r>
        <w:rPr>
          <w:rFonts w:ascii="Cambria" w:eastAsia="MS Mincho" w:hAnsi="Cambria"/>
          <w:b/>
          <w:color w:val="0000FF"/>
          <w:sz w:val="20"/>
          <w:szCs w:val="20"/>
        </w:rPr>
        <w:t>kWe</w:t>
      </w:r>
      <w:proofErr w:type="spellEnd"/>
      <w:r>
        <w:rPr>
          <w:rFonts w:ascii="Cambria" w:eastAsia="MS Mincho" w:hAnsi="Cambria"/>
          <w:b/>
          <w:color w:val="0000FF"/>
          <w:sz w:val="20"/>
          <w:szCs w:val="20"/>
        </w:rPr>
        <w:t xml:space="preserve">)   </w:t>
      </w:r>
      <w:proofErr w:type="gramEnd"/>
      <w:r>
        <w:rPr>
          <w:rFonts w:ascii="Cambria" w:eastAsia="MS Mincho" w:hAnsi="Cambria"/>
          <w:b/>
          <w:color w:val="0000FF"/>
          <w:sz w:val="20"/>
          <w:szCs w:val="20"/>
        </w:rPr>
        <w:t xml:space="preserve"> </w:t>
      </w:r>
      <w:r>
        <w:rPr>
          <w:rFonts w:ascii="Cambria" w:eastAsia="MS Mincho" w:hAnsi="Cambria"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ab/>
        <w:t>4,000</w:t>
      </w:r>
      <w:r>
        <w:rPr>
          <w:rFonts w:ascii="Cambria" w:eastAsia="MS Mincho" w:hAnsi="Cambria"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ab/>
        <w:t>12,000</w:t>
      </w:r>
      <w:r>
        <w:rPr>
          <w:rFonts w:ascii="Cambria" w:eastAsia="MS Mincho" w:hAnsi="Cambria"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ab/>
        <w:t>20,000</w:t>
      </w:r>
      <w:r>
        <w:rPr>
          <w:rFonts w:ascii="Cambria" w:eastAsia="MS Mincho" w:hAnsi="Cambria"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ab/>
        <w:t>Combined range [3]</w:t>
      </w:r>
    </w:p>
    <w:p w14:paraId="4E42E7C6" w14:textId="359CCF4C" w:rsidR="005C7DCD" w:rsidRDefault="005C7DCD" w:rsidP="006D0DF8">
      <w:pPr>
        <w:spacing w:after="0"/>
        <w:rPr>
          <w:rFonts w:ascii="Cambria" w:eastAsia="MS Mincho" w:hAnsi="Cambria"/>
          <w:color w:val="0000FF"/>
          <w:sz w:val="20"/>
          <w:szCs w:val="20"/>
        </w:rPr>
      </w:pPr>
      <w:r>
        <w:rPr>
          <w:rFonts w:ascii="Cambria" w:eastAsia="MS Mincho" w:hAnsi="Cambria"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ab/>
      </w:r>
      <w:del w:id="7" w:author="Ryan Dailey" w:date="2022-03-01T09:07:00Z">
        <w:r w:rsidDel="007B12FA">
          <w:rPr>
            <w:rFonts w:ascii="Cambria" w:eastAsia="MS Mincho" w:hAnsi="Cambria"/>
            <w:color w:val="0000FF"/>
            <w:sz w:val="20"/>
            <w:szCs w:val="20"/>
          </w:rPr>
          <w:delText>10,000</w:delText>
        </w:r>
      </w:del>
      <w:ins w:id="8" w:author="Ryan Dailey" w:date="2022-03-01T09:07:00Z">
        <w:r w:rsidR="007B12FA">
          <w:rPr>
            <w:rFonts w:ascii="Cambria" w:eastAsia="MS Mincho" w:hAnsi="Cambria"/>
            <w:color w:val="0000FF"/>
            <w:sz w:val="20"/>
            <w:szCs w:val="20"/>
          </w:rPr>
          <w:t>8,000</w:t>
        </w:r>
      </w:ins>
      <w:r>
        <w:rPr>
          <w:rFonts w:ascii="Cambria" w:eastAsia="MS Mincho" w:hAnsi="Cambria"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ab/>
      </w:r>
      <w:del w:id="9" w:author="Ryan Dailey" w:date="2022-03-01T09:07:00Z">
        <w:r w:rsidDel="007B12FA">
          <w:rPr>
            <w:rFonts w:ascii="Cambria" w:eastAsia="MS Mincho" w:hAnsi="Cambria"/>
            <w:color w:val="0000FF"/>
            <w:sz w:val="20"/>
            <w:szCs w:val="20"/>
          </w:rPr>
          <w:delText>20,000</w:delText>
        </w:r>
      </w:del>
      <w:ins w:id="10" w:author="Ryan Dailey" w:date="2022-03-01T09:07:00Z">
        <w:r w:rsidR="007B12FA">
          <w:rPr>
            <w:rFonts w:ascii="Cambria" w:eastAsia="MS Mincho" w:hAnsi="Cambria"/>
            <w:color w:val="0000FF"/>
            <w:sz w:val="20"/>
            <w:szCs w:val="20"/>
          </w:rPr>
          <w:t>16,000</w:t>
        </w:r>
      </w:ins>
      <w:r>
        <w:rPr>
          <w:rFonts w:ascii="Cambria" w:eastAsia="MS Mincho" w:hAnsi="Cambria"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ab/>
      </w:r>
      <w:ins w:id="11" w:author="Ryan Dailey" w:date="2022-03-01T09:08:00Z">
        <w:r w:rsidR="007B12FA">
          <w:rPr>
            <w:rFonts w:ascii="Cambria" w:eastAsia="MS Mincho" w:hAnsi="Cambria"/>
            <w:color w:val="0000FF"/>
            <w:sz w:val="20"/>
            <w:szCs w:val="20"/>
          </w:rPr>
          <w:t>24,000</w:t>
        </w:r>
      </w:ins>
      <w:del w:id="12" w:author="Ryan Dailey" w:date="2022-03-01T09:08:00Z">
        <w:r w:rsidDel="007B12FA">
          <w:rPr>
            <w:rFonts w:ascii="Cambria" w:eastAsia="MS Mincho" w:hAnsi="Cambria"/>
            <w:color w:val="0000FF"/>
            <w:sz w:val="20"/>
            <w:szCs w:val="20"/>
          </w:rPr>
          <w:delText>30,000</w:delText>
        </w:r>
      </w:del>
      <w:r w:rsidR="00F6594F">
        <w:rPr>
          <w:rFonts w:ascii="Cambria" w:eastAsia="MS Mincho" w:hAnsi="Cambria"/>
          <w:color w:val="0000FF"/>
          <w:sz w:val="20"/>
          <w:szCs w:val="20"/>
        </w:rPr>
        <w:tab/>
      </w:r>
      <w:r w:rsidR="00F6594F">
        <w:rPr>
          <w:rFonts w:ascii="Cambria" w:eastAsia="MS Mincho" w:hAnsi="Cambria"/>
          <w:color w:val="0000FF"/>
          <w:sz w:val="20"/>
          <w:szCs w:val="20"/>
        </w:rPr>
        <w:tab/>
        <w:t xml:space="preserve">Combined 2022 </w:t>
      </w:r>
      <w:r w:rsidR="00F6594F">
        <w:rPr>
          <w:rFonts w:ascii="Cambria" w:eastAsia="MS Mincho" w:hAnsi="Cambria"/>
          <w:color w:val="0000FF"/>
          <w:sz w:val="20"/>
          <w:szCs w:val="20"/>
        </w:rPr>
        <w:fldChar w:fldCharType="begin"/>
      </w:r>
      <w:r w:rsidR="00F6594F">
        <w:rPr>
          <w:rFonts w:ascii="Cambria" w:eastAsia="MS Mincho" w:hAnsi="Cambria"/>
          <w:color w:val="0000FF"/>
          <w:sz w:val="20"/>
          <w:szCs w:val="20"/>
        </w:rPr>
        <w:instrText xml:space="preserve"> ADDIN ZOTERO_ITEM CSL_CITATION {"citationID":"FvZsi0fN","properties":{"formattedCitation":"[1], [2]","plainCitation":"[1], [2]","noteIndex":0},"citationItems":[{"id":1133,"uris":["http://zotero.org/users/5175504/items/JDTD3QYL"],"uri":["http://zotero.org/users/5175504/items/JDTD3QYL"],"itemData":{"id":1133,"type":"report","number":"2.01.09.01 SR-19IN090101 Rev. 0","publisher":"University of Wisconsin-Madison","title":"Analysis for the Case for Federal Support of Micro-Scale Nuclear Reactors to Provide Secure Power at U.S. Government Installations","author":[{"family":"Palmeri","given":"Thomas"},{"family":"Corradini","given":"Michael"},{"family":"Wilson","given":"Paul"}]}},{"id":1191,"uris":["http://zotero.org/users/5175504/items/5E3QV8FT"],"uri":["http://zotero.org/users/5175504/items/5E3QV8FT"],"itemData":{"id":1191,"type":"report","language":"en","note":"DOI: 10.2172/1806274","number":"INL/EXT-21-63214-Rev000, 1806274","page":"INL/EXT-21-63214-Rev000, 1806274","source":"DOI.org (Crossref)","title":"Global Market Analysis of Microreactors","URL":"https://www.osti.gov/servlets/purl/1806274/","author":[{"family":"Shropshire","given":"David"},{"family":"Black","given":"Geoffrey"},{"family":"Araujo","given":"Kathleen"}],"accessed":{"date-parts":[["2022",2,4]]},"issued":{"date-parts":[["2021",7,7]]}}}],"schema":"https://github.com/citation-style-language/schema/raw/master/csl-citation.json"} </w:instrText>
      </w:r>
      <w:r w:rsidR="00F6594F">
        <w:rPr>
          <w:rFonts w:ascii="Cambria" w:eastAsia="MS Mincho" w:hAnsi="Cambria"/>
          <w:color w:val="0000FF"/>
          <w:sz w:val="20"/>
          <w:szCs w:val="20"/>
        </w:rPr>
        <w:fldChar w:fldCharType="separate"/>
      </w:r>
      <w:r w:rsidR="00F6594F" w:rsidRPr="00F6594F">
        <w:rPr>
          <w:rFonts w:ascii="Cambria" w:eastAsia="MS Mincho" w:hAnsi="Cambria"/>
          <w:sz w:val="20"/>
        </w:rPr>
        <w:t>[1], [2</w:t>
      </w:r>
      <w:ins w:id="13" w:author="Ryan Dailey" w:date="2022-03-01T09:12:00Z">
        <w:r w:rsidR="007B12FA">
          <w:rPr>
            <w:rFonts w:ascii="Cambria" w:eastAsia="MS Mincho" w:hAnsi="Cambria"/>
            <w:sz w:val="20"/>
          </w:rPr>
          <w:t>b</w:t>
        </w:r>
      </w:ins>
      <w:r w:rsidR="00F6594F" w:rsidRPr="00F6594F">
        <w:rPr>
          <w:rFonts w:ascii="Cambria" w:eastAsia="MS Mincho" w:hAnsi="Cambria"/>
          <w:sz w:val="20"/>
        </w:rPr>
        <w:t>]</w:t>
      </w:r>
      <w:r w:rsidR="00F6594F">
        <w:rPr>
          <w:rFonts w:ascii="Cambria" w:eastAsia="MS Mincho" w:hAnsi="Cambria"/>
          <w:color w:val="0000FF"/>
          <w:sz w:val="20"/>
          <w:szCs w:val="20"/>
        </w:rPr>
        <w:fldChar w:fldCharType="end"/>
      </w:r>
    </w:p>
    <w:p w14:paraId="3BE9AA18" w14:textId="77777777" w:rsidR="006D0DF8" w:rsidRDefault="006D0DF8" w:rsidP="006D0DF8">
      <w:pPr>
        <w:spacing w:after="0"/>
        <w:rPr>
          <w:rFonts w:ascii="Cambria" w:eastAsia="MS Mincho" w:hAnsi="Cambria"/>
          <w:color w:val="0000FF"/>
          <w:sz w:val="20"/>
          <w:szCs w:val="20"/>
        </w:rPr>
      </w:pPr>
      <w:r>
        <w:rPr>
          <w:rFonts w:ascii="Cambria" w:eastAsia="MS Mincho" w:hAnsi="Cambria"/>
          <w:b/>
          <w:color w:val="0000FF"/>
          <w:sz w:val="20"/>
          <w:szCs w:val="20"/>
        </w:rPr>
        <w:t>Capacity Factor</w:t>
      </w:r>
      <w:r>
        <w:rPr>
          <w:rFonts w:ascii="Cambria" w:eastAsia="MS Mincho" w:hAnsi="Cambria"/>
          <w:b/>
          <w:color w:val="0000FF"/>
          <w:sz w:val="20"/>
          <w:szCs w:val="20"/>
        </w:rPr>
        <w:tab/>
      </w:r>
      <w:proofErr w:type="gramStart"/>
      <w:r>
        <w:rPr>
          <w:rFonts w:ascii="Cambria" w:eastAsia="MS Mincho" w:hAnsi="Cambria"/>
          <w:b/>
          <w:color w:val="0000FF"/>
          <w:sz w:val="20"/>
          <w:szCs w:val="20"/>
        </w:rPr>
        <w:tab/>
        <w:t xml:space="preserve">  </w:t>
      </w:r>
      <w:r>
        <w:rPr>
          <w:rFonts w:ascii="Cambria" w:eastAsia="MS Mincho" w:hAnsi="Cambria"/>
          <w:b/>
          <w:color w:val="0000FF"/>
          <w:sz w:val="20"/>
          <w:szCs w:val="20"/>
        </w:rPr>
        <w:tab/>
      </w:r>
      <w:proofErr w:type="gramEnd"/>
      <w:r>
        <w:rPr>
          <w:rFonts w:ascii="Cambria" w:eastAsia="MS Mincho" w:hAnsi="Cambria"/>
          <w:color w:val="0000FF"/>
          <w:sz w:val="20"/>
          <w:szCs w:val="20"/>
        </w:rPr>
        <w:t>0.85</w:t>
      </w:r>
      <w:r>
        <w:rPr>
          <w:rFonts w:ascii="Cambria" w:eastAsia="MS Mincho" w:hAnsi="Cambria"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ab/>
        <w:t>0.95</w:t>
      </w:r>
      <w:r>
        <w:rPr>
          <w:rFonts w:ascii="Cambria" w:eastAsia="MS Mincho" w:hAnsi="Cambria"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ab/>
        <w:t>0.98</w:t>
      </w:r>
      <w:r>
        <w:rPr>
          <w:rFonts w:ascii="Cambria" w:eastAsia="MS Mincho" w:hAnsi="Cambria"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ab/>
        <w:t>Target range [4]</w:t>
      </w:r>
    </w:p>
    <w:p w14:paraId="0E2F3709" w14:textId="77777777" w:rsidR="006D0DF8" w:rsidRDefault="006D0DF8" w:rsidP="006D0DF8">
      <w:pPr>
        <w:spacing w:after="0"/>
        <w:rPr>
          <w:rFonts w:ascii="Cambria" w:eastAsia="MS Mincho" w:hAnsi="Cambria"/>
          <w:color w:val="0000FF"/>
          <w:sz w:val="20"/>
          <w:szCs w:val="20"/>
        </w:rPr>
      </w:pPr>
      <w:r>
        <w:rPr>
          <w:rFonts w:ascii="Cambria" w:eastAsia="MS Mincho" w:hAnsi="Cambria"/>
          <w:b/>
          <w:color w:val="0000FF"/>
          <w:sz w:val="20"/>
          <w:szCs w:val="20"/>
        </w:rPr>
        <w:t>Plant Life (</w:t>
      </w:r>
      <w:proofErr w:type="spellStart"/>
      <w:r>
        <w:rPr>
          <w:rFonts w:ascii="Cambria" w:eastAsia="MS Mincho" w:hAnsi="Cambria"/>
          <w:b/>
          <w:color w:val="0000FF"/>
          <w:sz w:val="20"/>
          <w:szCs w:val="20"/>
        </w:rPr>
        <w:t>yrs</w:t>
      </w:r>
      <w:proofErr w:type="spellEnd"/>
      <w:r>
        <w:rPr>
          <w:rFonts w:ascii="Cambria" w:eastAsia="MS Mincho" w:hAnsi="Cambria"/>
          <w:b/>
          <w:color w:val="0000FF"/>
          <w:sz w:val="20"/>
          <w:szCs w:val="20"/>
        </w:rPr>
        <w:t>)</w:t>
      </w:r>
      <w:r>
        <w:rPr>
          <w:rFonts w:ascii="Cambria" w:eastAsia="MS Mincho" w:hAnsi="Cambria"/>
          <w:b/>
          <w:color w:val="0000FF"/>
          <w:sz w:val="20"/>
          <w:szCs w:val="20"/>
        </w:rPr>
        <w:tab/>
      </w:r>
      <w:r>
        <w:rPr>
          <w:rFonts w:ascii="Cambria" w:eastAsia="MS Mincho" w:hAnsi="Cambria"/>
          <w:b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 xml:space="preserve">     </w:t>
      </w:r>
      <w:r>
        <w:rPr>
          <w:rFonts w:ascii="Cambria" w:eastAsia="MS Mincho" w:hAnsi="Cambria"/>
          <w:color w:val="0000FF"/>
          <w:sz w:val="20"/>
          <w:szCs w:val="20"/>
        </w:rPr>
        <w:tab/>
        <w:t>20</w:t>
      </w:r>
      <w:r>
        <w:rPr>
          <w:rFonts w:ascii="Cambria" w:eastAsia="MS Mincho" w:hAnsi="Cambria"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ab/>
        <w:t>40</w:t>
      </w:r>
      <w:r>
        <w:rPr>
          <w:rFonts w:ascii="Cambria" w:eastAsia="MS Mincho" w:hAnsi="Cambria"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ab/>
        <w:t xml:space="preserve"> 60</w:t>
      </w:r>
      <w:r>
        <w:rPr>
          <w:rFonts w:ascii="Cambria" w:eastAsia="MS Mincho" w:hAnsi="Cambria"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ab/>
        <w:t>NEI 2019 range</w:t>
      </w:r>
    </w:p>
    <w:p w14:paraId="445EFF5A" w14:textId="77777777" w:rsidR="006D0DF8" w:rsidRDefault="006D0DF8" w:rsidP="006D0DF8">
      <w:pPr>
        <w:spacing w:after="0"/>
        <w:rPr>
          <w:rFonts w:ascii="Cambria" w:eastAsia="MS Mincho" w:hAnsi="Cambria"/>
          <w:color w:val="0000FF"/>
          <w:sz w:val="20"/>
          <w:szCs w:val="20"/>
        </w:rPr>
      </w:pPr>
      <w:r>
        <w:rPr>
          <w:rFonts w:ascii="Cambria" w:eastAsia="MS Mincho" w:hAnsi="Cambria"/>
          <w:b/>
          <w:color w:val="0000FF"/>
          <w:sz w:val="20"/>
          <w:szCs w:val="20"/>
        </w:rPr>
        <w:t>Fixed O&amp;M Cost ($/</w:t>
      </w:r>
      <w:proofErr w:type="spellStart"/>
      <w:r>
        <w:rPr>
          <w:rFonts w:ascii="Cambria" w:eastAsia="MS Mincho" w:hAnsi="Cambria"/>
          <w:b/>
          <w:color w:val="0000FF"/>
          <w:sz w:val="20"/>
          <w:szCs w:val="20"/>
        </w:rPr>
        <w:t>kWe</w:t>
      </w:r>
      <w:proofErr w:type="spellEnd"/>
      <w:r>
        <w:rPr>
          <w:rFonts w:ascii="Cambria" w:eastAsia="MS Mincho" w:hAnsi="Cambria"/>
          <w:b/>
          <w:color w:val="0000FF"/>
          <w:sz w:val="20"/>
          <w:szCs w:val="20"/>
        </w:rPr>
        <w:t>)</w:t>
      </w:r>
      <w:r>
        <w:rPr>
          <w:rFonts w:ascii="Cambria" w:eastAsia="MS Mincho" w:hAnsi="Cambria"/>
          <w:b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>100</w:t>
      </w:r>
      <w:r>
        <w:rPr>
          <w:rFonts w:ascii="Cambria" w:eastAsia="MS Mincho" w:hAnsi="Cambria"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ab/>
        <w:t>250</w:t>
      </w:r>
      <w:r>
        <w:rPr>
          <w:rFonts w:ascii="Cambria" w:eastAsia="MS Mincho" w:hAnsi="Cambria"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ab/>
        <w:t>450</w:t>
      </w:r>
      <w:r>
        <w:rPr>
          <w:rFonts w:ascii="Cambria" w:eastAsia="MS Mincho" w:hAnsi="Cambria"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ab/>
        <w:t>Combined range [5]</w:t>
      </w:r>
    </w:p>
    <w:p w14:paraId="0B770A8C" w14:textId="77777777" w:rsidR="006D0DF8" w:rsidRDefault="006D0DF8" w:rsidP="006D0DF8">
      <w:pPr>
        <w:spacing w:after="0"/>
        <w:rPr>
          <w:rFonts w:ascii="Cambria" w:eastAsia="MS Mincho" w:hAnsi="Cambria"/>
          <w:color w:val="0000FF"/>
          <w:sz w:val="20"/>
          <w:szCs w:val="20"/>
        </w:rPr>
      </w:pPr>
      <w:r>
        <w:rPr>
          <w:rFonts w:ascii="Cambria" w:eastAsia="MS Mincho" w:hAnsi="Cambria"/>
          <w:b/>
          <w:color w:val="0000FF"/>
          <w:sz w:val="20"/>
          <w:szCs w:val="20"/>
        </w:rPr>
        <w:t>Fuel Cost ($/MWh)</w:t>
      </w:r>
      <w:r>
        <w:rPr>
          <w:rFonts w:ascii="Cambria" w:eastAsia="MS Mincho" w:hAnsi="Cambria"/>
          <w:b/>
          <w:color w:val="0000FF"/>
          <w:sz w:val="20"/>
          <w:szCs w:val="20"/>
        </w:rPr>
        <w:tab/>
      </w:r>
      <w:proofErr w:type="gramStart"/>
      <w:r>
        <w:rPr>
          <w:rFonts w:ascii="Cambria" w:eastAsia="MS Mincho" w:hAnsi="Cambria"/>
          <w:b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 xml:space="preserve">  12</w:t>
      </w:r>
      <w:proofErr w:type="gramEnd"/>
      <w:r>
        <w:rPr>
          <w:rFonts w:ascii="Cambria" w:eastAsia="MS Mincho" w:hAnsi="Cambria"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ab/>
        <w:t xml:space="preserve">  20</w:t>
      </w:r>
      <w:r>
        <w:rPr>
          <w:rFonts w:ascii="Cambria" w:eastAsia="MS Mincho" w:hAnsi="Cambria"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ab/>
        <w:t xml:space="preserve"> </w:t>
      </w:r>
      <w:commentRangeStart w:id="14"/>
      <w:r>
        <w:rPr>
          <w:rFonts w:ascii="Cambria" w:eastAsia="MS Mincho" w:hAnsi="Cambria"/>
          <w:color w:val="0000FF"/>
          <w:sz w:val="20"/>
          <w:szCs w:val="20"/>
        </w:rPr>
        <w:t>28</w:t>
      </w:r>
      <w:commentRangeEnd w:id="14"/>
      <w:r w:rsidR="009E4123">
        <w:rPr>
          <w:rStyle w:val="CommentReference"/>
        </w:rPr>
        <w:commentReference w:id="14"/>
      </w:r>
      <w:r>
        <w:rPr>
          <w:rFonts w:ascii="Cambria" w:eastAsia="MS Mincho" w:hAnsi="Cambria"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ab/>
        <w:t>Combined range [6]</w:t>
      </w:r>
      <w:r>
        <w:rPr>
          <w:rFonts w:ascii="Cambria" w:eastAsia="MS Mincho" w:hAnsi="Cambria"/>
          <w:b/>
          <w:color w:val="0000FF"/>
          <w:sz w:val="20"/>
          <w:szCs w:val="20"/>
        </w:rPr>
        <w:tab/>
      </w:r>
    </w:p>
    <w:p w14:paraId="70DC5115" w14:textId="77777777" w:rsidR="006D0DF8" w:rsidRDefault="006D0DF8" w:rsidP="006D0DF8">
      <w:pPr>
        <w:spacing w:after="0"/>
        <w:rPr>
          <w:rFonts w:ascii="Cambria" w:eastAsia="MS Mincho" w:hAnsi="Cambria"/>
          <w:color w:val="0000FF"/>
          <w:sz w:val="20"/>
          <w:szCs w:val="20"/>
        </w:rPr>
      </w:pPr>
      <w:r>
        <w:rPr>
          <w:rFonts w:ascii="Cambria" w:eastAsia="MS Mincho" w:hAnsi="Cambria"/>
          <w:b/>
          <w:color w:val="0000FF"/>
          <w:sz w:val="20"/>
          <w:szCs w:val="20"/>
        </w:rPr>
        <w:t>Core Fuel Life (</w:t>
      </w:r>
      <w:proofErr w:type="spellStart"/>
      <w:r>
        <w:rPr>
          <w:rFonts w:ascii="Cambria" w:eastAsia="MS Mincho" w:hAnsi="Cambria"/>
          <w:b/>
          <w:color w:val="0000FF"/>
          <w:sz w:val="20"/>
          <w:szCs w:val="20"/>
        </w:rPr>
        <w:t>yrs</w:t>
      </w:r>
      <w:proofErr w:type="spellEnd"/>
      <w:r>
        <w:rPr>
          <w:rFonts w:ascii="Cambria" w:eastAsia="MS Mincho" w:hAnsi="Cambria"/>
          <w:b/>
          <w:color w:val="0000FF"/>
          <w:sz w:val="20"/>
          <w:szCs w:val="20"/>
        </w:rPr>
        <w:t>)</w:t>
      </w:r>
      <w:r>
        <w:rPr>
          <w:rFonts w:ascii="Cambria" w:eastAsia="MS Mincho" w:hAnsi="Cambria"/>
          <w:b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ab/>
        <w:t xml:space="preserve">    5</w:t>
      </w:r>
      <w:r>
        <w:rPr>
          <w:rFonts w:ascii="Cambria" w:eastAsia="MS Mincho" w:hAnsi="Cambria"/>
          <w:color w:val="0000FF"/>
          <w:sz w:val="20"/>
          <w:szCs w:val="20"/>
        </w:rPr>
        <w:tab/>
      </w:r>
      <w:proofErr w:type="gramStart"/>
      <w:r>
        <w:rPr>
          <w:rFonts w:ascii="Cambria" w:eastAsia="MS Mincho" w:hAnsi="Cambria"/>
          <w:color w:val="0000FF"/>
          <w:sz w:val="20"/>
          <w:szCs w:val="20"/>
        </w:rPr>
        <w:tab/>
        <w:t xml:space="preserve">  10</w:t>
      </w:r>
      <w:proofErr w:type="gramEnd"/>
      <w:r>
        <w:rPr>
          <w:rFonts w:ascii="Cambria" w:eastAsia="MS Mincho" w:hAnsi="Cambria"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ab/>
        <w:t xml:space="preserve"> 20</w:t>
      </w:r>
      <w:r>
        <w:rPr>
          <w:rFonts w:ascii="Cambria" w:eastAsia="MS Mincho" w:hAnsi="Cambria"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ab/>
        <w:t>NEI 2019 range</w:t>
      </w:r>
    </w:p>
    <w:p w14:paraId="4F1F839F" w14:textId="77777777" w:rsidR="006D0DF8" w:rsidRDefault="006D0DF8" w:rsidP="006D0DF8">
      <w:pPr>
        <w:spacing w:after="0"/>
        <w:rPr>
          <w:rFonts w:ascii="Cambria" w:eastAsia="MS Mincho" w:hAnsi="Cambria"/>
          <w:color w:val="0000FF"/>
          <w:sz w:val="20"/>
          <w:szCs w:val="20"/>
        </w:rPr>
      </w:pPr>
      <w:r>
        <w:rPr>
          <w:rFonts w:ascii="Cambria" w:eastAsia="MS Mincho" w:hAnsi="Cambria"/>
          <w:b/>
          <w:color w:val="0000FF"/>
          <w:sz w:val="20"/>
          <w:szCs w:val="20"/>
        </w:rPr>
        <w:t>Refurb. cost ($/refuel)</w:t>
      </w:r>
      <w:r>
        <w:rPr>
          <w:rFonts w:ascii="Cambria" w:eastAsia="MS Mincho" w:hAnsi="Cambria"/>
          <w:b/>
          <w:color w:val="0000FF"/>
          <w:sz w:val="20"/>
          <w:szCs w:val="20"/>
        </w:rPr>
        <w:tab/>
        <w:t xml:space="preserve">       </w:t>
      </w:r>
      <w:r>
        <w:rPr>
          <w:rFonts w:ascii="Cambria" w:eastAsia="MS Mincho" w:hAnsi="Cambria"/>
          <w:b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>Included in fuel cost above</w:t>
      </w:r>
    </w:p>
    <w:p w14:paraId="0709414F" w14:textId="0B13BD40" w:rsidR="006D0DF8" w:rsidRDefault="006D0DF8" w:rsidP="006D0DF8">
      <w:pPr>
        <w:spacing w:after="0"/>
        <w:rPr>
          <w:rFonts w:ascii="Cambria" w:eastAsia="MS Mincho" w:hAnsi="Cambria"/>
          <w:color w:val="0000FF"/>
          <w:sz w:val="20"/>
          <w:szCs w:val="20"/>
        </w:rPr>
      </w:pPr>
      <w:r>
        <w:rPr>
          <w:rFonts w:ascii="Cambria" w:eastAsia="MS Mincho" w:hAnsi="Cambria"/>
          <w:b/>
          <w:color w:val="0000FF"/>
          <w:sz w:val="20"/>
          <w:szCs w:val="20"/>
        </w:rPr>
        <w:t>Decommissioning ($/</w:t>
      </w:r>
      <w:proofErr w:type="gramStart"/>
      <w:r>
        <w:rPr>
          <w:rFonts w:ascii="Cambria" w:eastAsia="MS Mincho" w:hAnsi="Cambria"/>
          <w:b/>
          <w:color w:val="0000FF"/>
          <w:sz w:val="20"/>
          <w:szCs w:val="20"/>
        </w:rPr>
        <w:t xml:space="preserve">MWh)   </w:t>
      </w:r>
      <w:proofErr w:type="gramEnd"/>
      <w:r>
        <w:rPr>
          <w:rFonts w:ascii="Cambria" w:eastAsia="MS Mincho" w:hAnsi="Cambria"/>
          <w:b/>
          <w:color w:val="0000FF"/>
          <w:sz w:val="20"/>
          <w:szCs w:val="20"/>
        </w:rPr>
        <w:t xml:space="preserve"> </w:t>
      </w:r>
      <w:r>
        <w:rPr>
          <w:rFonts w:ascii="Cambria" w:eastAsia="MS Mincho" w:hAnsi="Cambria"/>
          <w:b/>
          <w:color w:val="0000FF"/>
          <w:sz w:val="20"/>
          <w:szCs w:val="20"/>
        </w:rPr>
        <w:tab/>
        <w:t xml:space="preserve">    </w:t>
      </w:r>
      <w:r>
        <w:rPr>
          <w:rFonts w:ascii="Cambria" w:eastAsia="MS Mincho" w:hAnsi="Cambria"/>
          <w:color w:val="0000FF"/>
          <w:sz w:val="20"/>
          <w:szCs w:val="20"/>
        </w:rPr>
        <w:t>3</w:t>
      </w:r>
      <w:r>
        <w:rPr>
          <w:rFonts w:ascii="Cambria" w:eastAsia="MS Mincho" w:hAnsi="Cambria"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ab/>
        <w:t xml:space="preserve">    5</w:t>
      </w:r>
      <w:r>
        <w:rPr>
          <w:rFonts w:ascii="Cambria" w:eastAsia="MS Mincho" w:hAnsi="Cambria"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ab/>
        <w:t xml:space="preserve">   7</w:t>
      </w:r>
      <w:r>
        <w:rPr>
          <w:rFonts w:ascii="Cambria" w:eastAsia="MS Mincho" w:hAnsi="Cambria"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ab/>
        <w:t>NEI 2019 range</w:t>
      </w:r>
    </w:p>
    <w:p w14:paraId="0F4FFFB8" w14:textId="0B11E38E" w:rsidR="00911D11" w:rsidRDefault="00911D11" w:rsidP="006D0DF8">
      <w:pPr>
        <w:spacing w:after="0"/>
        <w:rPr>
          <w:rFonts w:ascii="Cambria" w:eastAsia="MS Mincho" w:hAnsi="Cambria"/>
          <w:color w:val="0000FF"/>
          <w:sz w:val="20"/>
          <w:szCs w:val="20"/>
        </w:rPr>
      </w:pPr>
    </w:p>
    <w:p w14:paraId="6A93721E" w14:textId="77777777" w:rsidR="00FC6F72" w:rsidRDefault="00FC6F72" w:rsidP="006D0DF8">
      <w:pPr>
        <w:spacing w:after="0"/>
        <w:rPr>
          <w:rFonts w:ascii="Cambria" w:eastAsia="MS Mincho" w:hAnsi="Cambria"/>
          <w:b/>
          <w:bCs/>
          <w:color w:val="0000FF"/>
          <w:sz w:val="40"/>
          <w:szCs w:val="40"/>
        </w:rPr>
        <w:sectPr w:rsidR="00FC6F7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4F0BA67" w14:textId="1367005E" w:rsidR="00FC6F72" w:rsidRPr="00DB4640" w:rsidRDefault="00911D11" w:rsidP="00843F97">
      <w:pPr>
        <w:spacing w:after="0"/>
        <w:jc w:val="center"/>
        <w:rPr>
          <w:rFonts w:ascii="Cambria" w:eastAsia="MS Mincho" w:hAnsi="Cambria"/>
          <w:b/>
          <w:bCs/>
          <w:color w:val="0000FF"/>
          <w:sz w:val="36"/>
          <w:szCs w:val="36"/>
        </w:rPr>
      </w:pPr>
      <w:r w:rsidRPr="00DB4640">
        <w:rPr>
          <w:rFonts w:ascii="Cambria" w:eastAsia="MS Mincho" w:hAnsi="Cambria"/>
          <w:b/>
          <w:bCs/>
          <w:color w:val="0000FF"/>
          <w:sz w:val="36"/>
          <w:szCs w:val="36"/>
        </w:rPr>
        <w:lastRenderedPageBreak/>
        <w:t>NUCLEAR HOMER INPUT DATA</w:t>
      </w:r>
      <w:r w:rsidR="00DC37E1" w:rsidRPr="00DB4640">
        <w:rPr>
          <w:rFonts w:ascii="Cambria" w:eastAsia="MS Mincho" w:hAnsi="Cambria"/>
          <w:b/>
          <w:bCs/>
          <w:color w:val="0000FF"/>
          <w:sz w:val="36"/>
          <w:szCs w:val="36"/>
        </w:rPr>
        <w:t xml:space="preserve"> </w:t>
      </w:r>
    </w:p>
    <w:tbl>
      <w:tblPr>
        <w:tblW w:w="808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73"/>
        <w:gridCol w:w="1784"/>
        <w:gridCol w:w="1727"/>
        <w:gridCol w:w="1800"/>
      </w:tblGrid>
      <w:tr w:rsidR="006111AB" w:rsidRPr="00F43071" w14:paraId="33F1687C" w14:textId="77777777" w:rsidTr="00DC37E1">
        <w:trPr>
          <w:trHeight w:val="341"/>
          <w:jc w:val="center"/>
        </w:trPr>
        <w:tc>
          <w:tcPr>
            <w:tcW w:w="2773" w:type="dxa"/>
          </w:tcPr>
          <w:p w14:paraId="522C0106" w14:textId="77777777" w:rsidR="006111AB" w:rsidRPr="00857645" w:rsidRDefault="006111AB" w:rsidP="00D54B5B">
            <w:pPr>
              <w:rPr>
                <w:b/>
                <w:bCs/>
                <w:color w:val="000000" w:themeColor="text1"/>
              </w:rPr>
            </w:pPr>
            <w:r w:rsidRPr="00857645">
              <w:rPr>
                <w:b/>
                <w:bCs/>
                <w:color w:val="000000" w:themeColor="text1"/>
              </w:rPr>
              <w:t>Enrichment Case</w:t>
            </w:r>
          </w:p>
        </w:tc>
        <w:tc>
          <w:tcPr>
            <w:tcW w:w="1784" w:type="dxa"/>
          </w:tcPr>
          <w:p w14:paraId="7D301A78" w14:textId="2EFC8052" w:rsidR="006111AB" w:rsidRPr="00857645" w:rsidRDefault="006111AB" w:rsidP="00D54B5B">
            <w:pPr>
              <w:rPr>
                <w:b/>
                <w:bCs/>
                <w:color w:val="000000" w:themeColor="text1"/>
              </w:rPr>
            </w:pPr>
            <w:r w:rsidRPr="00857645">
              <w:rPr>
                <w:b/>
                <w:bCs/>
                <w:color w:val="000000" w:themeColor="text1"/>
              </w:rPr>
              <w:t xml:space="preserve">20% </w:t>
            </w:r>
            <w:proofErr w:type="spellStart"/>
            <w:r>
              <w:rPr>
                <w:b/>
                <w:bCs/>
                <w:color w:val="000000" w:themeColor="text1"/>
              </w:rPr>
              <w:t>LowCost</w:t>
            </w:r>
            <w:proofErr w:type="spellEnd"/>
            <w:r w:rsidRPr="00857645">
              <w:rPr>
                <w:b/>
                <w:bCs/>
                <w:color w:val="000000" w:themeColor="text1"/>
              </w:rPr>
              <w:t xml:space="preserve"> </w:t>
            </w:r>
          </w:p>
        </w:tc>
        <w:tc>
          <w:tcPr>
            <w:tcW w:w="1727" w:type="dxa"/>
          </w:tcPr>
          <w:p w14:paraId="4068F684" w14:textId="01671CAD" w:rsidR="006111AB" w:rsidRPr="00857645" w:rsidRDefault="006111AB" w:rsidP="00D54B5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20% </w:t>
            </w:r>
            <w:proofErr w:type="spellStart"/>
            <w:r>
              <w:rPr>
                <w:b/>
                <w:bCs/>
                <w:color w:val="000000" w:themeColor="text1"/>
              </w:rPr>
              <w:t>MedCost</w:t>
            </w:r>
            <w:proofErr w:type="spellEnd"/>
          </w:p>
        </w:tc>
        <w:tc>
          <w:tcPr>
            <w:tcW w:w="1800" w:type="dxa"/>
          </w:tcPr>
          <w:p w14:paraId="6A0C683B" w14:textId="3EFC2FC3" w:rsidR="006111AB" w:rsidRPr="00857645" w:rsidRDefault="006111AB" w:rsidP="00D54B5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20%WorstCost</w:t>
            </w:r>
          </w:p>
        </w:tc>
      </w:tr>
      <w:tr w:rsidR="006111AB" w:rsidRPr="00F43071" w14:paraId="436D69D5" w14:textId="77777777" w:rsidTr="00DC37E1">
        <w:trPr>
          <w:jc w:val="center"/>
        </w:trPr>
        <w:tc>
          <w:tcPr>
            <w:tcW w:w="2773" w:type="dxa"/>
          </w:tcPr>
          <w:p w14:paraId="4F422281" w14:textId="77777777" w:rsidR="006111AB" w:rsidRPr="00857645" w:rsidRDefault="006111AB" w:rsidP="00D54B5B">
            <w:pPr>
              <w:rPr>
                <w:b/>
                <w:bCs/>
                <w:color w:val="000000" w:themeColor="text1"/>
              </w:rPr>
            </w:pPr>
            <w:r w:rsidRPr="00857645">
              <w:rPr>
                <w:b/>
                <w:bCs/>
                <w:color w:val="000000" w:themeColor="text1"/>
              </w:rPr>
              <w:t>Size Increment</w:t>
            </w:r>
          </w:p>
        </w:tc>
        <w:tc>
          <w:tcPr>
            <w:tcW w:w="1784" w:type="dxa"/>
          </w:tcPr>
          <w:p w14:paraId="37329750" w14:textId="77777777" w:rsidR="006111AB" w:rsidRPr="00F43071" w:rsidRDefault="006111AB" w:rsidP="00D54B5B">
            <w:pPr>
              <w:rPr>
                <w:color w:val="000000" w:themeColor="text1"/>
              </w:rPr>
            </w:pPr>
            <w:r w:rsidRPr="00F43071">
              <w:rPr>
                <w:color w:val="000000" w:themeColor="text1"/>
              </w:rPr>
              <w:t>1 MWe</w:t>
            </w:r>
          </w:p>
        </w:tc>
        <w:tc>
          <w:tcPr>
            <w:tcW w:w="1727" w:type="dxa"/>
          </w:tcPr>
          <w:p w14:paraId="7D5D6EE1" w14:textId="77777777" w:rsidR="006111AB" w:rsidRPr="00F43071" w:rsidRDefault="006111AB" w:rsidP="00D54B5B">
            <w:pPr>
              <w:rPr>
                <w:color w:val="000000" w:themeColor="text1"/>
              </w:rPr>
            </w:pPr>
            <w:r w:rsidRPr="00F43071">
              <w:rPr>
                <w:color w:val="000000" w:themeColor="text1"/>
              </w:rPr>
              <w:t>1 MWe</w:t>
            </w:r>
          </w:p>
        </w:tc>
        <w:tc>
          <w:tcPr>
            <w:tcW w:w="1800" w:type="dxa"/>
          </w:tcPr>
          <w:p w14:paraId="629A62AE" w14:textId="77777777" w:rsidR="006111AB" w:rsidRPr="00F43071" w:rsidRDefault="006111AB" w:rsidP="00D54B5B">
            <w:pPr>
              <w:rPr>
                <w:color w:val="000000" w:themeColor="text1"/>
              </w:rPr>
            </w:pPr>
            <w:r w:rsidRPr="00F43071">
              <w:rPr>
                <w:color w:val="000000" w:themeColor="text1"/>
              </w:rPr>
              <w:t>1 MWe</w:t>
            </w:r>
          </w:p>
        </w:tc>
      </w:tr>
      <w:tr w:rsidR="006111AB" w:rsidRPr="00F43071" w14:paraId="1D725678" w14:textId="77777777" w:rsidTr="00DC37E1">
        <w:trPr>
          <w:jc w:val="center"/>
        </w:trPr>
        <w:tc>
          <w:tcPr>
            <w:tcW w:w="2773" w:type="dxa"/>
          </w:tcPr>
          <w:p w14:paraId="5781F861" w14:textId="77777777" w:rsidR="006111AB" w:rsidRPr="00857645" w:rsidRDefault="006111AB" w:rsidP="00D54B5B">
            <w:pPr>
              <w:rPr>
                <w:b/>
                <w:bCs/>
                <w:color w:val="000000" w:themeColor="text1"/>
              </w:rPr>
            </w:pPr>
            <w:r w:rsidRPr="00857645">
              <w:rPr>
                <w:b/>
                <w:bCs/>
                <w:color w:val="000000" w:themeColor="text1"/>
              </w:rPr>
              <w:t>Power</w:t>
            </w:r>
          </w:p>
        </w:tc>
        <w:tc>
          <w:tcPr>
            <w:tcW w:w="1784" w:type="dxa"/>
          </w:tcPr>
          <w:p w14:paraId="30227F93" w14:textId="77777777" w:rsidR="006111AB" w:rsidRPr="00F43071" w:rsidRDefault="006111AB" w:rsidP="00D54B5B">
            <w:pPr>
              <w:rPr>
                <w:color w:val="000000" w:themeColor="text1"/>
              </w:rPr>
            </w:pPr>
            <w:r w:rsidRPr="00F43071">
              <w:rPr>
                <w:color w:val="000000" w:themeColor="text1"/>
              </w:rPr>
              <w:t xml:space="preserve">2.7 </w:t>
            </w:r>
            <w:proofErr w:type="spellStart"/>
            <w:r w:rsidRPr="00F43071">
              <w:rPr>
                <w:color w:val="000000" w:themeColor="text1"/>
              </w:rPr>
              <w:t>MWth</w:t>
            </w:r>
            <w:proofErr w:type="spellEnd"/>
          </w:p>
        </w:tc>
        <w:tc>
          <w:tcPr>
            <w:tcW w:w="1727" w:type="dxa"/>
          </w:tcPr>
          <w:p w14:paraId="2631C505" w14:textId="77777777" w:rsidR="006111AB" w:rsidRPr="00F43071" w:rsidRDefault="006111AB" w:rsidP="00D54B5B">
            <w:pPr>
              <w:rPr>
                <w:color w:val="000000" w:themeColor="text1"/>
              </w:rPr>
            </w:pPr>
            <w:r w:rsidRPr="00F43071">
              <w:rPr>
                <w:color w:val="000000" w:themeColor="text1"/>
              </w:rPr>
              <w:t xml:space="preserve">2.7 </w:t>
            </w:r>
            <w:proofErr w:type="spellStart"/>
            <w:r w:rsidRPr="00F43071">
              <w:rPr>
                <w:color w:val="000000" w:themeColor="text1"/>
              </w:rPr>
              <w:t>MWth</w:t>
            </w:r>
            <w:proofErr w:type="spellEnd"/>
          </w:p>
        </w:tc>
        <w:tc>
          <w:tcPr>
            <w:tcW w:w="1800" w:type="dxa"/>
          </w:tcPr>
          <w:p w14:paraId="2632502B" w14:textId="77777777" w:rsidR="006111AB" w:rsidRPr="00F43071" w:rsidRDefault="006111AB" w:rsidP="00D54B5B">
            <w:pPr>
              <w:rPr>
                <w:color w:val="000000" w:themeColor="text1"/>
              </w:rPr>
            </w:pPr>
            <w:r w:rsidRPr="00F43071">
              <w:rPr>
                <w:color w:val="000000" w:themeColor="text1"/>
              </w:rPr>
              <w:t xml:space="preserve">2.7 </w:t>
            </w:r>
            <w:proofErr w:type="spellStart"/>
            <w:r w:rsidRPr="00F43071">
              <w:rPr>
                <w:color w:val="000000" w:themeColor="text1"/>
              </w:rPr>
              <w:t>MWth</w:t>
            </w:r>
            <w:proofErr w:type="spellEnd"/>
          </w:p>
        </w:tc>
      </w:tr>
      <w:tr w:rsidR="00D601AA" w:rsidRPr="00F43071" w14:paraId="12EEB4B6" w14:textId="77777777" w:rsidTr="00DC37E1">
        <w:trPr>
          <w:jc w:val="center"/>
        </w:trPr>
        <w:tc>
          <w:tcPr>
            <w:tcW w:w="2773" w:type="dxa"/>
          </w:tcPr>
          <w:p w14:paraId="676D095E" w14:textId="6C0026BE" w:rsidR="00D601AA" w:rsidRPr="00857645" w:rsidRDefault="00D601AA" w:rsidP="00D54B5B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Specific Power</w:t>
            </w:r>
          </w:p>
        </w:tc>
        <w:tc>
          <w:tcPr>
            <w:tcW w:w="1784" w:type="dxa"/>
          </w:tcPr>
          <w:p w14:paraId="5D0D49BE" w14:textId="79175119" w:rsidR="00D601AA" w:rsidRPr="00F43071" w:rsidRDefault="00D601AA" w:rsidP="00D54B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2MW/ton</w:t>
            </w:r>
          </w:p>
        </w:tc>
        <w:tc>
          <w:tcPr>
            <w:tcW w:w="1727" w:type="dxa"/>
          </w:tcPr>
          <w:p w14:paraId="61D2DBC2" w14:textId="27BF2938" w:rsidR="00D601AA" w:rsidRPr="00F43071" w:rsidRDefault="00D601AA" w:rsidP="00D54B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2MW/ton</w:t>
            </w:r>
          </w:p>
        </w:tc>
        <w:tc>
          <w:tcPr>
            <w:tcW w:w="1800" w:type="dxa"/>
          </w:tcPr>
          <w:p w14:paraId="7145843B" w14:textId="2FBDFA21" w:rsidR="00D601AA" w:rsidRPr="00F43071" w:rsidRDefault="00D601AA" w:rsidP="00D54B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2MW/ton</w:t>
            </w:r>
          </w:p>
        </w:tc>
      </w:tr>
      <w:tr w:rsidR="006111AB" w:rsidRPr="00F43071" w14:paraId="061D4F32" w14:textId="77777777" w:rsidTr="00DC37E1">
        <w:trPr>
          <w:jc w:val="center"/>
        </w:trPr>
        <w:tc>
          <w:tcPr>
            <w:tcW w:w="2773" w:type="dxa"/>
          </w:tcPr>
          <w:p w14:paraId="466BF982" w14:textId="32AEECA2" w:rsidR="006111AB" w:rsidRPr="00857645" w:rsidRDefault="006111AB" w:rsidP="00D54B5B">
            <w:pPr>
              <w:rPr>
                <w:b/>
                <w:bCs/>
                <w:color w:val="000000" w:themeColor="text1"/>
              </w:rPr>
            </w:pPr>
            <w:r w:rsidRPr="00857645">
              <w:rPr>
                <w:b/>
                <w:bCs/>
                <w:color w:val="000000" w:themeColor="text1"/>
              </w:rPr>
              <w:t>Core Rep</w:t>
            </w:r>
            <w:r w:rsidR="00D54B5B">
              <w:rPr>
                <w:b/>
                <w:bCs/>
                <w:color w:val="000000" w:themeColor="text1"/>
              </w:rPr>
              <w:t>l.</w:t>
            </w:r>
            <w:r w:rsidRPr="00857645">
              <w:rPr>
                <w:b/>
                <w:bCs/>
                <w:color w:val="000000" w:themeColor="text1"/>
              </w:rPr>
              <w:t xml:space="preserve"> Time</w:t>
            </w:r>
            <w:r w:rsidR="00D54B5B">
              <w:rPr>
                <w:b/>
                <w:bCs/>
                <w:color w:val="000000" w:themeColor="text1"/>
              </w:rPr>
              <w:t xml:space="preserve"> (Assumed)</w:t>
            </w:r>
          </w:p>
        </w:tc>
        <w:tc>
          <w:tcPr>
            <w:tcW w:w="1784" w:type="dxa"/>
          </w:tcPr>
          <w:p w14:paraId="374FC7BE" w14:textId="7185E2A6" w:rsidR="006111AB" w:rsidRPr="00F43071" w:rsidRDefault="006111AB" w:rsidP="00D54B5B">
            <w:pPr>
              <w:rPr>
                <w:color w:val="000000" w:themeColor="text1"/>
              </w:rPr>
            </w:pPr>
            <w:r w:rsidRPr="00F43071">
              <w:rPr>
                <w:color w:val="000000" w:themeColor="text1"/>
              </w:rPr>
              <w:t xml:space="preserve">   </w:t>
            </w:r>
            <w:r w:rsidR="00D54B5B">
              <w:rPr>
                <w:color w:val="000000" w:themeColor="text1"/>
              </w:rPr>
              <w:t>20</w:t>
            </w:r>
            <w:r w:rsidRPr="00F43071">
              <w:rPr>
                <w:color w:val="000000" w:themeColor="text1"/>
              </w:rPr>
              <w:t xml:space="preserve"> yr</w:t>
            </w:r>
            <w:r w:rsidR="00843F97">
              <w:rPr>
                <w:color w:val="000000" w:themeColor="text1"/>
              </w:rPr>
              <w:t>.</w:t>
            </w:r>
          </w:p>
        </w:tc>
        <w:tc>
          <w:tcPr>
            <w:tcW w:w="1727" w:type="dxa"/>
          </w:tcPr>
          <w:p w14:paraId="68D0EE9C" w14:textId="3854E59A" w:rsidR="006111AB" w:rsidRPr="00F43071" w:rsidRDefault="00D54B5B" w:rsidP="00D54B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 yr</w:t>
            </w:r>
            <w:r w:rsidR="00843F97">
              <w:rPr>
                <w:color w:val="000000" w:themeColor="text1"/>
              </w:rPr>
              <w:t>.</w:t>
            </w:r>
          </w:p>
        </w:tc>
        <w:tc>
          <w:tcPr>
            <w:tcW w:w="1800" w:type="dxa"/>
          </w:tcPr>
          <w:p w14:paraId="77EB0923" w14:textId="2BF922FB" w:rsidR="006111AB" w:rsidRPr="00F43071" w:rsidRDefault="00D54B5B" w:rsidP="00D54B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  <w:r w:rsidR="006111AB" w:rsidRPr="00F43071">
              <w:rPr>
                <w:color w:val="000000" w:themeColor="text1"/>
              </w:rPr>
              <w:t xml:space="preserve"> yr</w:t>
            </w:r>
            <w:r w:rsidR="00843F97">
              <w:rPr>
                <w:color w:val="000000" w:themeColor="text1"/>
              </w:rPr>
              <w:t>.</w:t>
            </w:r>
          </w:p>
        </w:tc>
      </w:tr>
      <w:tr w:rsidR="006111AB" w:rsidRPr="00F43071" w14:paraId="2F836F2C" w14:textId="77777777" w:rsidTr="00DC37E1">
        <w:trPr>
          <w:jc w:val="center"/>
        </w:trPr>
        <w:tc>
          <w:tcPr>
            <w:tcW w:w="2773" w:type="dxa"/>
          </w:tcPr>
          <w:p w14:paraId="2D73EF0E" w14:textId="77777777" w:rsidR="006111AB" w:rsidRPr="00857645" w:rsidRDefault="006111AB" w:rsidP="00D54B5B">
            <w:pPr>
              <w:rPr>
                <w:b/>
                <w:bCs/>
                <w:color w:val="000000" w:themeColor="text1"/>
              </w:rPr>
            </w:pPr>
            <w:r w:rsidRPr="00857645">
              <w:rPr>
                <w:b/>
                <w:bCs/>
                <w:color w:val="000000" w:themeColor="text1"/>
              </w:rPr>
              <w:t>Core U-mass</w:t>
            </w:r>
          </w:p>
        </w:tc>
        <w:tc>
          <w:tcPr>
            <w:tcW w:w="1784" w:type="dxa"/>
          </w:tcPr>
          <w:p w14:paraId="53A6C746" w14:textId="00F1FA93" w:rsidR="006111AB" w:rsidRPr="00F43071" w:rsidRDefault="00DB4640" w:rsidP="00D54B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1350 kg</w:t>
            </w:r>
          </w:p>
        </w:tc>
        <w:tc>
          <w:tcPr>
            <w:tcW w:w="1727" w:type="dxa"/>
          </w:tcPr>
          <w:p w14:paraId="31AC5EFD" w14:textId="6C6ED843" w:rsidR="006111AB" w:rsidRPr="00F43071" w:rsidRDefault="00DB4640" w:rsidP="00D54B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1350 kg</w:t>
            </w:r>
          </w:p>
        </w:tc>
        <w:tc>
          <w:tcPr>
            <w:tcW w:w="1800" w:type="dxa"/>
          </w:tcPr>
          <w:p w14:paraId="688D64D3" w14:textId="7A5A0FD5" w:rsidR="006111AB" w:rsidRPr="00F43071" w:rsidRDefault="00DB4640" w:rsidP="00D54B5B">
            <w:pPr>
              <w:rPr>
                <w:color w:val="000000" w:themeColor="text1"/>
              </w:rPr>
            </w:pPr>
            <w:commentRangeStart w:id="15"/>
            <w:r>
              <w:rPr>
                <w:color w:val="000000" w:themeColor="text1"/>
              </w:rPr>
              <w:t>1350 kg</w:t>
            </w:r>
            <w:commentRangeEnd w:id="15"/>
            <w:r w:rsidR="004061E7">
              <w:rPr>
                <w:rStyle w:val="CommentReference"/>
              </w:rPr>
              <w:commentReference w:id="15"/>
            </w:r>
          </w:p>
        </w:tc>
      </w:tr>
      <w:tr w:rsidR="006111AB" w:rsidRPr="00F43071" w14:paraId="09EBF67B" w14:textId="77777777" w:rsidTr="00DC37E1">
        <w:trPr>
          <w:jc w:val="center"/>
        </w:trPr>
        <w:tc>
          <w:tcPr>
            <w:tcW w:w="2773" w:type="dxa"/>
          </w:tcPr>
          <w:p w14:paraId="604CB576" w14:textId="77777777" w:rsidR="006111AB" w:rsidRPr="00857645" w:rsidRDefault="006111AB" w:rsidP="00D54B5B">
            <w:pPr>
              <w:rPr>
                <w:b/>
                <w:bCs/>
                <w:color w:val="000000" w:themeColor="text1"/>
              </w:rPr>
            </w:pPr>
            <w:r w:rsidRPr="00857645">
              <w:rPr>
                <w:b/>
                <w:bCs/>
                <w:color w:val="000000" w:themeColor="text1"/>
              </w:rPr>
              <w:t>Burnup</w:t>
            </w:r>
          </w:p>
        </w:tc>
        <w:tc>
          <w:tcPr>
            <w:tcW w:w="1784" w:type="dxa"/>
          </w:tcPr>
          <w:p w14:paraId="79DA5ED5" w14:textId="004D70D0" w:rsidR="006111AB" w:rsidRPr="00F43071" w:rsidRDefault="00DC37E1" w:rsidP="00D54B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28 GWd/MTHM</w:t>
            </w:r>
          </w:p>
        </w:tc>
        <w:tc>
          <w:tcPr>
            <w:tcW w:w="1727" w:type="dxa"/>
          </w:tcPr>
          <w:p w14:paraId="2B3EB228" w14:textId="66B2FCA0" w:rsidR="006111AB" w:rsidRPr="00F43071" w:rsidRDefault="00DC37E1" w:rsidP="00D54B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14 GWd/MTHM</w:t>
            </w:r>
          </w:p>
        </w:tc>
        <w:tc>
          <w:tcPr>
            <w:tcW w:w="1800" w:type="dxa"/>
          </w:tcPr>
          <w:p w14:paraId="457F8C86" w14:textId="367E2CFB" w:rsidR="006111AB" w:rsidRPr="00F43071" w:rsidRDefault="00DC37E1" w:rsidP="00D54B5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7 GWd/MTHM</w:t>
            </w:r>
          </w:p>
        </w:tc>
      </w:tr>
      <w:tr w:rsidR="006111AB" w:rsidRPr="00F43071" w14:paraId="65E745ED" w14:textId="77777777" w:rsidTr="00DC37E1">
        <w:trPr>
          <w:jc w:val="center"/>
        </w:trPr>
        <w:tc>
          <w:tcPr>
            <w:tcW w:w="2773" w:type="dxa"/>
          </w:tcPr>
          <w:p w14:paraId="3C5B9092" w14:textId="77777777" w:rsidR="006111AB" w:rsidRPr="00857645" w:rsidRDefault="006111AB" w:rsidP="00D54B5B">
            <w:pPr>
              <w:rPr>
                <w:b/>
                <w:bCs/>
                <w:color w:val="000000" w:themeColor="text1"/>
              </w:rPr>
            </w:pPr>
            <w:r w:rsidRPr="00857645">
              <w:rPr>
                <w:b/>
                <w:bCs/>
                <w:color w:val="000000" w:themeColor="text1"/>
              </w:rPr>
              <w:t>System Capital Cost</w:t>
            </w:r>
          </w:p>
        </w:tc>
        <w:tc>
          <w:tcPr>
            <w:tcW w:w="1784" w:type="dxa"/>
          </w:tcPr>
          <w:p w14:paraId="1FC5FA3F" w14:textId="3CBB0606" w:rsidR="006111AB" w:rsidRPr="00F43071" w:rsidRDefault="006111AB" w:rsidP="00D54B5B">
            <w:pPr>
              <w:rPr>
                <w:color w:val="000000" w:themeColor="text1"/>
              </w:rPr>
            </w:pPr>
            <w:r w:rsidRPr="00F43071">
              <w:rPr>
                <w:color w:val="000000" w:themeColor="text1"/>
              </w:rPr>
              <w:t xml:space="preserve">$ </w:t>
            </w:r>
            <w:ins w:id="16" w:author="Ryan Dailey" w:date="2022-03-01T09:17:00Z">
              <w:r w:rsidR="007B12FA">
                <w:rPr>
                  <w:color w:val="000000" w:themeColor="text1"/>
                </w:rPr>
                <w:t>8</w:t>
              </w:r>
            </w:ins>
            <w:del w:id="17" w:author="Ryan Dailey" w:date="2022-03-01T09:17:00Z">
              <w:r w:rsidR="00DB4640" w:rsidDel="007B12FA">
                <w:rPr>
                  <w:color w:val="000000" w:themeColor="text1"/>
                </w:rPr>
                <w:delText>10</w:delText>
              </w:r>
            </w:del>
            <w:r w:rsidRPr="00F43071">
              <w:rPr>
                <w:color w:val="000000" w:themeColor="text1"/>
              </w:rPr>
              <w:t>M</w:t>
            </w:r>
          </w:p>
        </w:tc>
        <w:tc>
          <w:tcPr>
            <w:tcW w:w="1727" w:type="dxa"/>
          </w:tcPr>
          <w:p w14:paraId="602A60CE" w14:textId="37AB1D1E" w:rsidR="006111AB" w:rsidRPr="00F43071" w:rsidRDefault="006111AB" w:rsidP="00D54B5B">
            <w:pPr>
              <w:rPr>
                <w:color w:val="000000" w:themeColor="text1"/>
              </w:rPr>
            </w:pPr>
            <w:r w:rsidRPr="00F43071">
              <w:rPr>
                <w:color w:val="000000" w:themeColor="text1"/>
              </w:rPr>
              <w:t xml:space="preserve">$ </w:t>
            </w:r>
            <w:ins w:id="18" w:author="Ryan Dailey" w:date="2022-03-01T09:17:00Z">
              <w:r w:rsidR="007B12FA">
                <w:rPr>
                  <w:color w:val="000000" w:themeColor="text1"/>
                </w:rPr>
                <w:t>16</w:t>
              </w:r>
            </w:ins>
            <w:del w:id="19" w:author="Ryan Dailey" w:date="2022-03-01T09:17:00Z">
              <w:r w:rsidR="00DB4640" w:rsidDel="007B12FA">
                <w:rPr>
                  <w:color w:val="000000" w:themeColor="text1"/>
                </w:rPr>
                <w:delText>20</w:delText>
              </w:r>
            </w:del>
            <w:r w:rsidRPr="00F43071">
              <w:rPr>
                <w:color w:val="000000" w:themeColor="text1"/>
              </w:rPr>
              <w:t>M</w:t>
            </w:r>
          </w:p>
        </w:tc>
        <w:tc>
          <w:tcPr>
            <w:tcW w:w="1800" w:type="dxa"/>
          </w:tcPr>
          <w:p w14:paraId="6488F378" w14:textId="0CD47EC6" w:rsidR="006111AB" w:rsidRPr="00F43071" w:rsidRDefault="006111AB" w:rsidP="00D54B5B">
            <w:pPr>
              <w:rPr>
                <w:color w:val="000000" w:themeColor="text1"/>
              </w:rPr>
            </w:pPr>
            <w:commentRangeStart w:id="20"/>
            <w:r w:rsidRPr="00F43071">
              <w:rPr>
                <w:color w:val="000000" w:themeColor="text1"/>
              </w:rPr>
              <w:t xml:space="preserve">$ </w:t>
            </w:r>
            <w:ins w:id="21" w:author="Ryan Dailey" w:date="2022-03-01T09:17:00Z">
              <w:r w:rsidR="007B12FA">
                <w:rPr>
                  <w:color w:val="000000" w:themeColor="text1"/>
                </w:rPr>
                <w:t>24</w:t>
              </w:r>
            </w:ins>
            <w:del w:id="22" w:author="Ryan Dailey" w:date="2022-03-01T09:17:00Z">
              <w:r w:rsidR="00DB4640" w:rsidDel="007B12FA">
                <w:rPr>
                  <w:color w:val="000000" w:themeColor="text1"/>
                </w:rPr>
                <w:delText>30</w:delText>
              </w:r>
            </w:del>
            <w:r>
              <w:rPr>
                <w:color w:val="000000" w:themeColor="text1"/>
              </w:rPr>
              <w:t>M</w:t>
            </w:r>
            <w:commentRangeEnd w:id="20"/>
            <w:r w:rsidR="00D63D86">
              <w:rPr>
                <w:rStyle w:val="CommentReference"/>
              </w:rPr>
              <w:commentReference w:id="20"/>
            </w:r>
          </w:p>
        </w:tc>
      </w:tr>
      <w:tr w:rsidR="00A57CE7" w:rsidRPr="00F43071" w14:paraId="6FD9ABEE" w14:textId="77777777" w:rsidTr="00DC37E1">
        <w:trPr>
          <w:jc w:val="center"/>
        </w:trPr>
        <w:tc>
          <w:tcPr>
            <w:tcW w:w="2773" w:type="dxa"/>
          </w:tcPr>
          <w:p w14:paraId="0BA873EB" w14:textId="77777777" w:rsidR="00A57CE7" w:rsidRPr="00857645" w:rsidRDefault="00A57CE7" w:rsidP="00A57CE7">
            <w:pPr>
              <w:rPr>
                <w:b/>
                <w:bCs/>
                <w:color w:val="000000" w:themeColor="text1"/>
              </w:rPr>
            </w:pPr>
            <w:r w:rsidRPr="00857645">
              <w:rPr>
                <w:b/>
                <w:bCs/>
                <w:color w:val="000000" w:themeColor="text1"/>
              </w:rPr>
              <w:t>Fuel Cap. Cost</w:t>
            </w:r>
          </w:p>
        </w:tc>
        <w:tc>
          <w:tcPr>
            <w:tcW w:w="1784" w:type="dxa"/>
          </w:tcPr>
          <w:p w14:paraId="5873ACC0" w14:textId="0041315F" w:rsidR="00A57CE7" w:rsidRPr="00F43071" w:rsidRDefault="00A57CE7" w:rsidP="00A57CE7">
            <w:pPr>
              <w:rPr>
                <w:color w:val="000000" w:themeColor="text1"/>
              </w:rPr>
            </w:pPr>
            <w:r w:rsidRPr="00F43071">
              <w:rPr>
                <w:color w:val="000000" w:themeColor="text1"/>
              </w:rPr>
              <w:t xml:space="preserve">$ </w:t>
            </w:r>
            <w:ins w:id="23" w:author="Ryan Dailey" w:date="2022-03-01T09:41:00Z">
              <w:r w:rsidRPr="00A57CE7">
                <w:rPr>
                  <w:color w:val="000000" w:themeColor="text1"/>
                </w:rPr>
                <w:t>3</w:t>
              </w:r>
              <w:r>
                <w:rPr>
                  <w:color w:val="000000" w:themeColor="text1"/>
                </w:rPr>
                <w:t>,550,000</w:t>
              </w:r>
              <w:r w:rsidDel="00A57CE7">
                <w:rPr>
                  <w:color w:val="000000" w:themeColor="text1"/>
                </w:rPr>
                <w:t xml:space="preserve"> </w:t>
              </w:r>
            </w:ins>
            <w:del w:id="24" w:author="Ryan Dailey" w:date="2022-03-01T09:41:00Z">
              <w:r w:rsidDel="00A57CE7">
                <w:rPr>
                  <w:color w:val="000000" w:themeColor="text1"/>
                </w:rPr>
                <w:delText>8,140,500</w:delText>
              </w:r>
            </w:del>
          </w:p>
        </w:tc>
        <w:tc>
          <w:tcPr>
            <w:tcW w:w="1727" w:type="dxa"/>
          </w:tcPr>
          <w:p w14:paraId="562B44B0" w14:textId="3A3B104B" w:rsidR="00A57CE7" w:rsidRPr="00F43071" w:rsidRDefault="00A57CE7" w:rsidP="00A57CE7">
            <w:pPr>
              <w:rPr>
                <w:color w:val="000000" w:themeColor="text1"/>
              </w:rPr>
            </w:pPr>
            <w:ins w:id="25" w:author="Ryan Dailey" w:date="2022-03-01T09:42:00Z">
              <w:r w:rsidRPr="00F43071">
                <w:rPr>
                  <w:color w:val="000000" w:themeColor="text1"/>
                </w:rPr>
                <w:t xml:space="preserve">$ </w:t>
              </w:r>
              <w:r w:rsidRPr="00A57CE7">
                <w:rPr>
                  <w:color w:val="000000" w:themeColor="text1"/>
                </w:rPr>
                <w:t>3</w:t>
              </w:r>
              <w:r>
                <w:rPr>
                  <w:color w:val="000000" w:themeColor="text1"/>
                </w:rPr>
                <w:t>,550,000</w:t>
              </w:r>
              <w:r w:rsidDel="00A57CE7">
                <w:rPr>
                  <w:color w:val="000000" w:themeColor="text1"/>
                </w:rPr>
                <w:t xml:space="preserve"> </w:t>
              </w:r>
            </w:ins>
            <w:del w:id="26" w:author="Ryan Dailey" w:date="2022-03-01T09:42:00Z">
              <w:r w:rsidRPr="00F43071" w:rsidDel="003F0F4F">
                <w:rPr>
                  <w:color w:val="000000" w:themeColor="text1"/>
                </w:rPr>
                <w:delText xml:space="preserve">$ </w:delText>
              </w:r>
              <w:r w:rsidDel="003F0F4F">
                <w:rPr>
                  <w:color w:val="000000" w:themeColor="text1"/>
                </w:rPr>
                <w:delText>20,790,000</w:delText>
              </w:r>
            </w:del>
          </w:p>
        </w:tc>
        <w:tc>
          <w:tcPr>
            <w:tcW w:w="1800" w:type="dxa"/>
          </w:tcPr>
          <w:p w14:paraId="203D9AC5" w14:textId="65C9C62B" w:rsidR="00A57CE7" w:rsidRPr="00F43071" w:rsidRDefault="00A57CE7" w:rsidP="00A57CE7">
            <w:pPr>
              <w:rPr>
                <w:color w:val="000000" w:themeColor="text1"/>
              </w:rPr>
            </w:pPr>
            <w:ins w:id="27" w:author="Ryan Dailey" w:date="2022-03-01T09:42:00Z">
              <w:r w:rsidRPr="00F43071">
                <w:rPr>
                  <w:color w:val="000000" w:themeColor="text1"/>
                </w:rPr>
                <w:t xml:space="preserve">$ </w:t>
              </w:r>
              <w:r w:rsidRPr="00A57CE7">
                <w:rPr>
                  <w:color w:val="000000" w:themeColor="text1"/>
                </w:rPr>
                <w:t>3</w:t>
              </w:r>
              <w:r>
                <w:rPr>
                  <w:color w:val="000000" w:themeColor="text1"/>
                </w:rPr>
                <w:t>,550,000</w:t>
              </w:r>
              <w:r w:rsidDel="00A57CE7">
                <w:rPr>
                  <w:color w:val="000000" w:themeColor="text1"/>
                </w:rPr>
                <w:t xml:space="preserve"> </w:t>
              </w:r>
            </w:ins>
            <w:del w:id="28" w:author="Ryan Dailey" w:date="2022-03-01T09:42:00Z">
              <w:r w:rsidDel="004E3E7F">
                <w:rPr>
                  <w:color w:val="000000" w:themeColor="text1"/>
                </w:rPr>
                <w:delText>$20,790,000</w:delText>
              </w:r>
            </w:del>
          </w:p>
        </w:tc>
      </w:tr>
      <w:tr w:rsidR="00A57CE7" w:rsidRPr="00F43071" w14:paraId="3B2D9996" w14:textId="77777777" w:rsidTr="00DC37E1">
        <w:trPr>
          <w:jc w:val="center"/>
        </w:trPr>
        <w:tc>
          <w:tcPr>
            <w:tcW w:w="2773" w:type="dxa"/>
          </w:tcPr>
          <w:p w14:paraId="211C65E5" w14:textId="315566A9" w:rsidR="00A57CE7" w:rsidRDefault="00A57CE7" w:rsidP="00A57CE7">
            <w:pPr>
              <w:rPr>
                <w:b/>
                <w:bCs/>
                <w:color w:val="000000" w:themeColor="text1"/>
              </w:rPr>
            </w:pPr>
            <w:commentRangeStart w:id="29"/>
            <w:r w:rsidRPr="00857645">
              <w:rPr>
                <w:b/>
                <w:bCs/>
                <w:color w:val="000000" w:themeColor="text1"/>
              </w:rPr>
              <w:t>Fuel Unit Cost ($/</w:t>
            </w:r>
            <w:proofErr w:type="spellStart"/>
            <w:del w:id="30" w:author="Ryan Dailey" w:date="2022-03-01T09:18:00Z">
              <w:r w:rsidRPr="00857645" w:rsidDel="002C4381">
                <w:rPr>
                  <w:b/>
                  <w:bCs/>
                  <w:color w:val="000000" w:themeColor="text1"/>
                </w:rPr>
                <w:delText>kg</w:delText>
              </w:r>
            </w:del>
            <w:ins w:id="31" w:author="Ryan Dailey" w:date="2022-03-01T09:18:00Z">
              <w:r>
                <w:rPr>
                  <w:b/>
                  <w:bCs/>
                  <w:color w:val="000000" w:themeColor="text1"/>
                </w:rPr>
                <w:t>MWth</w:t>
              </w:r>
            </w:ins>
            <w:proofErr w:type="spellEnd"/>
            <w:r w:rsidRPr="00857645">
              <w:rPr>
                <w:b/>
                <w:bCs/>
                <w:color w:val="000000" w:themeColor="text1"/>
              </w:rPr>
              <w:t>)</w:t>
            </w:r>
          </w:p>
          <w:p w14:paraId="0CA5CC84" w14:textId="71D9878A" w:rsidR="00A57CE7" w:rsidRPr="00857645" w:rsidRDefault="00A57CE7" w:rsidP="00A57CE7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[</w:t>
            </w:r>
            <w:ins w:id="32" w:author="Ryan Dailey" w:date="2022-03-01T09:33:00Z">
              <w:r>
                <w:rPr>
                  <w:b/>
                  <w:bCs/>
                  <w:color w:val="000000" w:themeColor="text1"/>
                </w:rPr>
                <w:t>Buongiorno</w:t>
              </w:r>
            </w:ins>
            <w:del w:id="33" w:author="Ryan Dailey" w:date="2022-03-01T09:18:00Z">
              <w:r w:rsidDel="002C4381">
                <w:rPr>
                  <w:b/>
                  <w:bCs/>
                  <w:color w:val="000000" w:themeColor="text1"/>
                </w:rPr>
                <w:delText>same as 2019 Study</w:delText>
              </w:r>
            </w:del>
            <w:r>
              <w:rPr>
                <w:b/>
                <w:bCs/>
                <w:color w:val="000000" w:themeColor="text1"/>
              </w:rPr>
              <w:t>]</w:t>
            </w:r>
            <w:commentRangeEnd w:id="29"/>
            <w:r>
              <w:rPr>
                <w:rStyle w:val="CommentReference"/>
              </w:rPr>
              <w:commentReference w:id="29"/>
            </w:r>
          </w:p>
        </w:tc>
        <w:tc>
          <w:tcPr>
            <w:tcW w:w="1784" w:type="dxa"/>
          </w:tcPr>
          <w:p w14:paraId="4FA38B97" w14:textId="39BB6A9B" w:rsidR="00A57CE7" w:rsidRPr="00F43071" w:rsidRDefault="00A57CE7" w:rsidP="00A57CE7">
            <w:pPr>
              <w:rPr>
                <w:color w:val="000000" w:themeColor="text1"/>
              </w:rPr>
            </w:pPr>
            <w:del w:id="34" w:author="Ryan Dailey" w:date="2022-03-01T09:18:00Z">
              <w:r w:rsidRPr="00F43071" w:rsidDel="002C4381">
                <w:rPr>
                  <w:color w:val="000000" w:themeColor="text1"/>
                </w:rPr>
                <w:delText>6030 $/kg</w:delText>
              </w:r>
            </w:del>
            <w:ins w:id="35" w:author="Ryan Dailey" w:date="2022-03-01T09:18:00Z">
              <w:r>
                <w:rPr>
                  <w:color w:val="000000" w:themeColor="text1"/>
                </w:rPr>
                <w:t>30 $/</w:t>
              </w:r>
              <w:proofErr w:type="spellStart"/>
              <w:r>
                <w:rPr>
                  <w:color w:val="000000" w:themeColor="text1"/>
                </w:rPr>
                <w:t>MWth</w:t>
              </w:r>
            </w:ins>
            <w:proofErr w:type="spellEnd"/>
          </w:p>
        </w:tc>
        <w:tc>
          <w:tcPr>
            <w:tcW w:w="1727" w:type="dxa"/>
          </w:tcPr>
          <w:p w14:paraId="35AF4D84" w14:textId="12BCDD7C" w:rsidR="00A57CE7" w:rsidRPr="00F43071" w:rsidRDefault="00A57CE7" w:rsidP="00A57CE7">
            <w:pPr>
              <w:rPr>
                <w:color w:val="000000" w:themeColor="text1"/>
              </w:rPr>
            </w:pPr>
            <w:ins w:id="36" w:author="Ryan Dailey" w:date="2022-03-01T09:18:00Z">
              <w:r>
                <w:rPr>
                  <w:color w:val="000000" w:themeColor="text1"/>
                </w:rPr>
                <w:t>30 $/</w:t>
              </w:r>
              <w:proofErr w:type="spellStart"/>
              <w:r>
                <w:rPr>
                  <w:color w:val="000000" w:themeColor="text1"/>
                </w:rPr>
                <w:t>MWth</w:t>
              </w:r>
            </w:ins>
            <w:proofErr w:type="spellEnd"/>
            <w:del w:id="37" w:author="Ryan Dailey" w:date="2022-03-01T09:18:00Z">
              <w:r w:rsidRPr="00F43071" w:rsidDel="002C4381">
                <w:rPr>
                  <w:color w:val="000000" w:themeColor="text1"/>
                </w:rPr>
                <w:delText>15,400 $/kg</w:delText>
              </w:r>
            </w:del>
          </w:p>
        </w:tc>
        <w:tc>
          <w:tcPr>
            <w:tcW w:w="1800" w:type="dxa"/>
          </w:tcPr>
          <w:p w14:paraId="544B4533" w14:textId="0A0523B1" w:rsidR="00A57CE7" w:rsidRPr="00F43071" w:rsidRDefault="00A57CE7" w:rsidP="00A57CE7">
            <w:pPr>
              <w:rPr>
                <w:color w:val="000000" w:themeColor="text1"/>
              </w:rPr>
            </w:pPr>
            <w:ins w:id="38" w:author="Ryan Dailey" w:date="2022-03-01T09:18:00Z">
              <w:r>
                <w:rPr>
                  <w:color w:val="000000" w:themeColor="text1"/>
                </w:rPr>
                <w:t>30 $/</w:t>
              </w:r>
              <w:proofErr w:type="spellStart"/>
              <w:r>
                <w:rPr>
                  <w:color w:val="000000" w:themeColor="text1"/>
                </w:rPr>
                <w:t>MWth</w:t>
              </w:r>
            </w:ins>
            <w:proofErr w:type="spellEnd"/>
            <w:del w:id="39" w:author="Ryan Dailey" w:date="2022-03-01T09:18:00Z">
              <w:r w:rsidRPr="00F43071" w:rsidDel="00E16DD7">
                <w:rPr>
                  <w:color w:val="000000" w:themeColor="text1"/>
                </w:rPr>
                <w:delText>15,400 $/kg</w:delText>
              </w:r>
            </w:del>
          </w:p>
        </w:tc>
      </w:tr>
      <w:tr w:rsidR="00A57CE7" w:rsidRPr="00F43071" w14:paraId="31B86BC2" w14:textId="77777777" w:rsidTr="00DC37E1">
        <w:trPr>
          <w:trHeight w:val="300"/>
          <w:jc w:val="center"/>
        </w:trPr>
        <w:tc>
          <w:tcPr>
            <w:tcW w:w="2773" w:type="dxa"/>
          </w:tcPr>
          <w:p w14:paraId="5F69D194" w14:textId="77777777" w:rsidR="00A57CE7" w:rsidRPr="00857645" w:rsidRDefault="00A57CE7" w:rsidP="00A57CE7">
            <w:pPr>
              <w:rPr>
                <w:b/>
                <w:bCs/>
                <w:color w:val="000000" w:themeColor="text1"/>
              </w:rPr>
            </w:pPr>
            <w:r w:rsidRPr="00857645">
              <w:rPr>
                <w:b/>
                <w:bCs/>
                <w:color w:val="000000" w:themeColor="text1"/>
              </w:rPr>
              <w:t>Reactor O&amp;M</w:t>
            </w:r>
          </w:p>
        </w:tc>
        <w:tc>
          <w:tcPr>
            <w:tcW w:w="1784" w:type="dxa"/>
          </w:tcPr>
          <w:p w14:paraId="7999FC8B" w14:textId="77777777" w:rsidR="00A57CE7" w:rsidRPr="00F43071" w:rsidRDefault="00A57CE7" w:rsidP="00A57CE7">
            <w:pPr>
              <w:rPr>
                <w:color w:val="000000" w:themeColor="text1"/>
              </w:rPr>
            </w:pPr>
            <w:r w:rsidRPr="00F43071">
              <w:rPr>
                <w:color w:val="000000" w:themeColor="text1"/>
              </w:rPr>
              <w:t>100,000 $/</w:t>
            </w:r>
            <w:proofErr w:type="spellStart"/>
            <w:r w:rsidRPr="00F43071">
              <w:rPr>
                <w:color w:val="000000" w:themeColor="text1"/>
              </w:rPr>
              <w:t>yr</w:t>
            </w:r>
            <w:proofErr w:type="spellEnd"/>
          </w:p>
        </w:tc>
        <w:tc>
          <w:tcPr>
            <w:tcW w:w="1727" w:type="dxa"/>
          </w:tcPr>
          <w:p w14:paraId="2918E1FC" w14:textId="77777777" w:rsidR="00A57CE7" w:rsidRPr="00F43071" w:rsidRDefault="00A57CE7" w:rsidP="00A57CE7">
            <w:pPr>
              <w:rPr>
                <w:color w:val="000000" w:themeColor="text1"/>
              </w:rPr>
            </w:pPr>
            <w:r w:rsidRPr="00F43071">
              <w:rPr>
                <w:color w:val="000000" w:themeColor="text1"/>
              </w:rPr>
              <w:t>250,000 $/</w:t>
            </w:r>
            <w:proofErr w:type="spellStart"/>
            <w:r w:rsidRPr="00F43071">
              <w:rPr>
                <w:color w:val="000000" w:themeColor="text1"/>
              </w:rPr>
              <w:t>yr</w:t>
            </w:r>
            <w:proofErr w:type="spellEnd"/>
          </w:p>
        </w:tc>
        <w:tc>
          <w:tcPr>
            <w:tcW w:w="1800" w:type="dxa"/>
          </w:tcPr>
          <w:p w14:paraId="7FE88B5A" w14:textId="77777777" w:rsidR="00A57CE7" w:rsidRPr="00F43071" w:rsidRDefault="00A57CE7" w:rsidP="00A57CE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  <w:r w:rsidRPr="00F43071">
              <w:rPr>
                <w:color w:val="000000" w:themeColor="text1"/>
              </w:rPr>
              <w:t>50,000 $/</w:t>
            </w:r>
            <w:proofErr w:type="spellStart"/>
            <w:r w:rsidRPr="00F43071">
              <w:rPr>
                <w:color w:val="000000" w:themeColor="text1"/>
              </w:rPr>
              <w:t>yr</w:t>
            </w:r>
            <w:proofErr w:type="spellEnd"/>
          </w:p>
        </w:tc>
      </w:tr>
      <w:tr w:rsidR="00A57CE7" w:rsidRPr="00F43071" w14:paraId="78444831" w14:textId="77777777" w:rsidTr="00DC37E1">
        <w:trPr>
          <w:jc w:val="center"/>
        </w:trPr>
        <w:tc>
          <w:tcPr>
            <w:tcW w:w="2773" w:type="dxa"/>
          </w:tcPr>
          <w:p w14:paraId="0B0AACF9" w14:textId="77777777" w:rsidR="00A57CE7" w:rsidRPr="00857645" w:rsidRDefault="00A57CE7" w:rsidP="00A57CE7">
            <w:pPr>
              <w:rPr>
                <w:b/>
                <w:bCs/>
                <w:color w:val="000000" w:themeColor="text1"/>
              </w:rPr>
            </w:pPr>
            <w:r w:rsidRPr="00857645">
              <w:rPr>
                <w:b/>
                <w:bCs/>
                <w:color w:val="000000" w:themeColor="text1"/>
              </w:rPr>
              <w:t xml:space="preserve">Reactor </w:t>
            </w:r>
            <w:proofErr w:type="spellStart"/>
            <w:r w:rsidRPr="00857645">
              <w:rPr>
                <w:b/>
                <w:bCs/>
                <w:color w:val="000000" w:themeColor="text1"/>
              </w:rPr>
              <w:t>Decomm</w:t>
            </w:r>
            <w:proofErr w:type="spellEnd"/>
            <w:r w:rsidRPr="00857645">
              <w:rPr>
                <w:b/>
                <w:bCs/>
                <w:color w:val="000000" w:themeColor="text1"/>
              </w:rPr>
              <w:t>.</w:t>
            </w:r>
          </w:p>
        </w:tc>
        <w:tc>
          <w:tcPr>
            <w:tcW w:w="1784" w:type="dxa"/>
          </w:tcPr>
          <w:p w14:paraId="339A887A" w14:textId="77777777" w:rsidR="00A57CE7" w:rsidRPr="00F43071" w:rsidRDefault="00A57CE7" w:rsidP="00A57CE7">
            <w:pPr>
              <w:rPr>
                <w:color w:val="000000" w:themeColor="text1"/>
              </w:rPr>
            </w:pPr>
            <w:commentRangeStart w:id="40"/>
            <w:r w:rsidRPr="00F43071">
              <w:rPr>
                <w:color w:val="000000" w:themeColor="text1"/>
              </w:rPr>
              <w:t xml:space="preserve"> 28,000 $/</w:t>
            </w:r>
            <w:proofErr w:type="spellStart"/>
            <w:r w:rsidRPr="00F43071">
              <w:rPr>
                <w:color w:val="000000" w:themeColor="text1"/>
              </w:rPr>
              <w:t>yr</w:t>
            </w:r>
            <w:proofErr w:type="spellEnd"/>
            <w:r w:rsidRPr="00F43071">
              <w:rPr>
                <w:color w:val="000000" w:themeColor="text1"/>
              </w:rPr>
              <w:t xml:space="preserve"> </w:t>
            </w:r>
          </w:p>
        </w:tc>
        <w:tc>
          <w:tcPr>
            <w:tcW w:w="1727" w:type="dxa"/>
          </w:tcPr>
          <w:p w14:paraId="24429A10" w14:textId="77777777" w:rsidR="00A57CE7" w:rsidRPr="00F43071" w:rsidRDefault="00A57CE7" w:rsidP="00A57CE7">
            <w:pPr>
              <w:rPr>
                <w:color w:val="000000" w:themeColor="text1"/>
              </w:rPr>
            </w:pPr>
            <w:r w:rsidRPr="00F43071">
              <w:rPr>
                <w:color w:val="000000" w:themeColor="text1"/>
              </w:rPr>
              <w:t>43,000 $/</w:t>
            </w:r>
            <w:proofErr w:type="spellStart"/>
            <w:r w:rsidRPr="00F43071">
              <w:rPr>
                <w:color w:val="000000" w:themeColor="text1"/>
              </w:rPr>
              <w:t>yr</w:t>
            </w:r>
            <w:proofErr w:type="spellEnd"/>
          </w:p>
        </w:tc>
        <w:tc>
          <w:tcPr>
            <w:tcW w:w="1800" w:type="dxa"/>
          </w:tcPr>
          <w:p w14:paraId="3BEFD1E3" w14:textId="77777777" w:rsidR="00A57CE7" w:rsidRPr="00F43071" w:rsidRDefault="00A57CE7" w:rsidP="00A57CE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61,300</w:t>
            </w:r>
            <w:r w:rsidRPr="00F43071">
              <w:rPr>
                <w:color w:val="000000" w:themeColor="text1"/>
              </w:rPr>
              <w:t xml:space="preserve"> $/</w:t>
            </w:r>
            <w:proofErr w:type="spellStart"/>
            <w:r w:rsidRPr="00F43071">
              <w:rPr>
                <w:color w:val="000000" w:themeColor="text1"/>
              </w:rPr>
              <w:t>yr</w:t>
            </w:r>
            <w:commentRangeEnd w:id="40"/>
            <w:proofErr w:type="spellEnd"/>
            <w:r>
              <w:rPr>
                <w:rStyle w:val="CommentReference"/>
              </w:rPr>
              <w:commentReference w:id="40"/>
            </w:r>
          </w:p>
        </w:tc>
      </w:tr>
      <w:tr w:rsidR="00A57CE7" w:rsidRPr="00F43071" w14:paraId="5080C3F2" w14:textId="77777777" w:rsidTr="00DC37E1">
        <w:trPr>
          <w:jc w:val="center"/>
        </w:trPr>
        <w:tc>
          <w:tcPr>
            <w:tcW w:w="2773" w:type="dxa"/>
          </w:tcPr>
          <w:p w14:paraId="6E926E51" w14:textId="77777777" w:rsidR="00A57CE7" w:rsidRPr="00857645" w:rsidRDefault="00A57CE7" w:rsidP="00A57CE7">
            <w:pPr>
              <w:rPr>
                <w:b/>
                <w:bCs/>
                <w:color w:val="000000" w:themeColor="text1"/>
              </w:rPr>
            </w:pPr>
            <w:r w:rsidRPr="00857645">
              <w:rPr>
                <w:b/>
                <w:bCs/>
                <w:color w:val="000000" w:themeColor="text1"/>
              </w:rPr>
              <w:t>SumTotal - Initial Cap. Cost</w:t>
            </w:r>
          </w:p>
        </w:tc>
        <w:tc>
          <w:tcPr>
            <w:tcW w:w="1784" w:type="dxa"/>
          </w:tcPr>
          <w:p w14:paraId="029F16A3" w14:textId="69912852" w:rsidR="00A57CE7" w:rsidRPr="00F43071" w:rsidRDefault="00A57CE7" w:rsidP="00A57CE7">
            <w:pPr>
              <w:rPr>
                <w:color w:val="000000" w:themeColor="text1"/>
              </w:rPr>
            </w:pPr>
            <w:r w:rsidRPr="00F43071">
              <w:rPr>
                <w:color w:val="000000" w:themeColor="text1"/>
              </w:rPr>
              <w:t xml:space="preserve">$ </w:t>
            </w:r>
            <w:del w:id="41" w:author="Ryan Dailey" w:date="2022-03-01T09:51:00Z">
              <w:r w:rsidDel="00A44961">
                <w:rPr>
                  <w:color w:val="000000" w:themeColor="text1"/>
                </w:rPr>
                <w:delText>18,140,000</w:delText>
              </w:r>
            </w:del>
            <w:ins w:id="42" w:author="Ryan Dailey" w:date="2022-03-01T09:51:00Z">
              <w:r w:rsidR="00A44961">
                <w:rPr>
                  <w:color w:val="000000" w:themeColor="text1"/>
                </w:rPr>
                <w:t>8M</w:t>
              </w:r>
            </w:ins>
          </w:p>
        </w:tc>
        <w:tc>
          <w:tcPr>
            <w:tcW w:w="1727" w:type="dxa"/>
          </w:tcPr>
          <w:p w14:paraId="63CCDD87" w14:textId="28E7546F" w:rsidR="00A57CE7" w:rsidRPr="00F43071" w:rsidRDefault="00A44961" w:rsidP="00A57CE7">
            <w:pPr>
              <w:rPr>
                <w:color w:val="000000" w:themeColor="text1"/>
              </w:rPr>
            </w:pPr>
            <w:ins w:id="43" w:author="Ryan Dailey" w:date="2022-03-01T09:51:00Z">
              <w:r>
                <w:rPr>
                  <w:color w:val="000000" w:themeColor="text1"/>
                </w:rPr>
                <w:t>$</w:t>
              </w:r>
            </w:ins>
            <w:del w:id="44" w:author="Ryan Dailey" w:date="2022-03-01T09:51:00Z">
              <w:r w:rsidR="00A57CE7" w:rsidRPr="00F43071" w:rsidDel="00A44961">
                <w:rPr>
                  <w:color w:val="000000" w:themeColor="text1"/>
                </w:rPr>
                <w:delText xml:space="preserve">$ </w:delText>
              </w:r>
              <w:r w:rsidR="00A57CE7" w:rsidDel="00A44961">
                <w:rPr>
                  <w:color w:val="000000" w:themeColor="text1"/>
                </w:rPr>
                <w:delText>40,790,000</w:delText>
              </w:r>
            </w:del>
            <w:ins w:id="45" w:author="Ryan Dailey" w:date="2022-03-01T09:51:00Z">
              <w:r>
                <w:rPr>
                  <w:color w:val="000000" w:themeColor="text1"/>
                </w:rPr>
                <w:t>16M</w:t>
              </w:r>
            </w:ins>
          </w:p>
        </w:tc>
        <w:tc>
          <w:tcPr>
            <w:tcW w:w="1800" w:type="dxa"/>
          </w:tcPr>
          <w:p w14:paraId="61C523E1" w14:textId="08CC9B49" w:rsidR="00A57CE7" w:rsidRPr="00F43071" w:rsidRDefault="00A57CE7" w:rsidP="00A57CE7">
            <w:pPr>
              <w:rPr>
                <w:color w:val="000000" w:themeColor="text1"/>
              </w:rPr>
            </w:pPr>
            <w:del w:id="46" w:author="Ryan Dailey" w:date="2022-03-01T09:51:00Z">
              <w:r w:rsidRPr="00F43071" w:rsidDel="00A44961">
                <w:rPr>
                  <w:color w:val="000000" w:themeColor="text1"/>
                </w:rPr>
                <w:delText xml:space="preserve">$ </w:delText>
              </w:r>
              <w:r w:rsidDel="00A44961">
                <w:rPr>
                  <w:color w:val="000000" w:themeColor="text1"/>
                </w:rPr>
                <w:delText>50,790,000</w:delText>
              </w:r>
            </w:del>
            <w:ins w:id="47" w:author="Ryan Dailey" w:date="2022-03-01T09:51:00Z">
              <w:r w:rsidR="00A44961">
                <w:rPr>
                  <w:color w:val="000000" w:themeColor="text1"/>
                </w:rPr>
                <w:t>$24M</w:t>
              </w:r>
            </w:ins>
          </w:p>
        </w:tc>
      </w:tr>
      <w:tr w:rsidR="00A57CE7" w:rsidRPr="00F43071" w14:paraId="115078B0" w14:textId="77777777" w:rsidTr="00DC37E1">
        <w:trPr>
          <w:trHeight w:val="270"/>
          <w:jc w:val="center"/>
        </w:trPr>
        <w:tc>
          <w:tcPr>
            <w:tcW w:w="2773" w:type="dxa"/>
          </w:tcPr>
          <w:p w14:paraId="76E9F81F" w14:textId="77777777" w:rsidR="00A57CE7" w:rsidRPr="00857645" w:rsidRDefault="00A57CE7" w:rsidP="00A57CE7">
            <w:pPr>
              <w:rPr>
                <w:b/>
                <w:bCs/>
                <w:color w:val="000000" w:themeColor="text1"/>
              </w:rPr>
            </w:pPr>
            <w:r w:rsidRPr="00857645">
              <w:rPr>
                <w:b/>
                <w:bCs/>
                <w:color w:val="000000" w:themeColor="text1"/>
              </w:rPr>
              <w:t>SumTotal - Replacement</w:t>
            </w:r>
          </w:p>
        </w:tc>
        <w:tc>
          <w:tcPr>
            <w:tcW w:w="1784" w:type="dxa"/>
          </w:tcPr>
          <w:p w14:paraId="08E0BBF8" w14:textId="09C862C7" w:rsidR="00A57CE7" w:rsidRPr="00F43071" w:rsidRDefault="00A57CE7" w:rsidP="00A57CE7">
            <w:pPr>
              <w:rPr>
                <w:color w:val="000000" w:themeColor="text1"/>
              </w:rPr>
            </w:pPr>
            <w:r w:rsidRPr="00F43071">
              <w:rPr>
                <w:color w:val="000000" w:themeColor="text1"/>
              </w:rPr>
              <w:t xml:space="preserve">$ </w:t>
            </w:r>
            <w:ins w:id="48" w:author="Ryan Dailey" w:date="2022-03-01T09:52:00Z">
              <w:r w:rsidR="00A44961" w:rsidRPr="00A57CE7">
                <w:rPr>
                  <w:color w:val="000000" w:themeColor="text1"/>
                </w:rPr>
                <w:t>3</w:t>
              </w:r>
              <w:r w:rsidR="00A44961">
                <w:rPr>
                  <w:color w:val="000000" w:themeColor="text1"/>
                </w:rPr>
                <w:t>,550,000</w:t>
              </w:r>
            </w:ins>
            <w:del w:id="49" w:author="Ryan Dailey" w:date="2022-03-01T09:52:00Z">
              <w:r w:rsidDel="00A44961">
                <w:rPr>
                  <w:color w:val="000000" w:themeColor="text1"/>
                </w:rPr>
                <w:delText>8,140,500</w:delText>
              </w:r>
            </w:del>
          </w:p>
        </w:tc>
        <w:tc>
          <w:tcPr>
            <w:tcW w:w="1727" w:type="dxa"/>
          </w:tcPr>
          <w:p w14:paraId="4B75C45D" w14:textId="45FA3B77" w:rsidR="00A57CE7" w:rsidRPr="00F43071" w:rsidRDefault="00A57CE7" w:rsidP="00A57CE7">
            <w:pPr>
              <w:rPr>
                <w:color w:val="000000" w:themeColor="text1"/>
              </w:rPr>
            </w:pPr>
            <w:r w:rsidRPr="00F43071">
              <w:rPr>
                <w:color w:val="000000" w:themeColor="text1"/>
              </w:rPr>
              <w:t xml:space="preserve">$ </w:t>
            </w:r>
            <w:ins w:id="50" w:author="Ryan Dailey" w:date="2022-03-01T09:52:00Z">
              <w:r w:rsidR="00A44961" w:rsidRPr="00A57CE7">
                <w:rPr>
                  <w:color w:val="000000" w:themeColor="text1"/>
                </w:rPr>
                <w:t>3</w:t>
              </w:r>
              <w:r w:rsidR="00A44961">
                <w:rPr>
                  <w:color w:val="000000" w:themeColor="text1"/>
                </w:rPr>
                <w:t>,550,000</w:t>
              </w:r>
            </w:ins>
            <w:del w:id="51" w:author="Ryan Dailey" w:date="2022-03-01T09:52:00Z">
              <w:r w:rsidDel="00A44961">
                <w:rPr>
                  <w:color w:val="000000" w:themeColor="text1"/>
                </w:rPr>
                <w:delText>20,790,000</w:delText>
              </w:r>
            </w:del>
          </w:p>
        </w:tc>
        <w:tc>
          <w:tcPr>
            <w:tcW w:w="1800" w:type="dxa"/>
          </w:tcPr>
          <w:p w14:paraId="5D255AAC" w14:textId="75FEABD4" w:rsidR="00A57CE7" w:rsidRPr="00F43071" w:rsidRDefault="00A57CE7" w:rsidP="00A57CE7">
            <w:pPr>
              <w:rPr>
                <w:color w:val="000000" w:themeColor="text1"/>
              </w:rPr>
            </w:pPr>
            <w:r w:rsidRPr="00F43071">
              <w:rPr>
                <w:color w:val="000000" w:themeColor="text1"/>
              </w:rPr>
              <w:t xml:space="preserve">$ </w:t>
            </w:r>
            <w:ins w:id="52" w:author="Ryan Dailey" w:date="2022-03-01T09:52:00Z">
              <w:r w:rsidR="00A44961" w:rsidRPr="00A57CE7">
                <w:rPr>
                  <w:color w:val="000000" w:themeColor="text1"/>
                </w:rPr>
                <w:t>3</w:t>
              </w:r>
              <w:r w:rsidR="00A44961">
                <w:rPr>
                  <w:color w:val="000000" w:themeColor="text1"/>
                </w:rPr>
                <w:t>,550,000</w:t>
              </w:r>
            </w:ins>
            <w:del w:id="53" w:author="Ryan Dailey" w:date="2022-03-01T09:52:00Z">
              <w:r w:rsidDel="00A44961">
                <w:rPr>
                  <w:color w:val="000000" w:themeColor="text1"/>
                </w:rPr>
                <w:delText>20,790,000</w:delText>
              </w:r>
            </w:del>
          </w:p>
        </w:tc>
      </w:tr>
      <w:tr w:rsidR="00A57CE7" w:rsidRPr="00F43071" w14:paraId="5434C94D" w14:textId="77777777" w:rsidTr="00DC37E1">
        <w:trPr>
          <w:jc w:val="center"/>
        </w:trPr>
        <w:tc>
          <w:tcPr>
            <w:tcW w:w="2773" w:type="dxa"/>
          </w:tcPr>
          <w:p w14:paraId="5732AF02" w14:textId="77777777" w:rsidR="00A57CE7" w:rsidRPr="00857645" w:rsidRDefault="00A57CE7" w:rsidP="00A57CE7">
            <w:pPr>
              <w:rPr>
                <w:b/>
                <w:bCs/>
                <w:color w:val="000000" w:themeColor="text1"/>
              </w:rPr>
            </w:pPr>
            <w:r w:rsidRPr="00857645">
              <w:rPr>
                <w:b/>
                <w:bCs/>
                <w:color w:val="000000" w:themeColor="text1"/>
              </w:rPr>
              <w:t>SumTotal - O&amp;M ($/</w:t>
            </w:r>
            <w:proofErr w:type="spellStart"/>
            <w:r w:rsidRPr="00857645">
              <w:rPr>
                <w:b/>
                <w:bCs/>
                <w:color w:val="000000" w:themeColor="text1"/>
              </w:rPr>
              <w:t>yr</w:t>
            </w:r>
            <w:proofErr w:type="spellEnd"/>
            <w:r w:rsidRPr="00857645">
              <w:rPr>
                <w:b/>
                <w:bCs/>
                <w:color w:val="000000" w:themeColor="text1"/>
              </w:rPr>
              <w:t>)</w:t>
            </w:r>
          </w:p>
        </w:tc>
        <w:tc>
          <w:tcPr>
            <w:tcW w:w="1784" w:type="dxa"/>
          </w:tcPr>
          <w:p w14:paraId="4E70CCF9" w14:textId="6DDF20A7" w:rsidR="00A57CE7" w:rsidRPr="00F43071" w:rsidRDefault="00A57CE7" w:rsidP="00A57CE7">
            <w:pPr>
              <w:rPr>
                <w:color w:val="000000" w:themeColor="text1"/>
              </w:rPr>
            </w:pPr>
            <w:r w:rsidRPr="00F43071">
              <w:rPr>
                <w:color w:val="000000" w:themeColor="text1"/>
              </w:rPr>
              <w:t>$ 0.1</w:t>
            </w:r>
            <w:r>
              <w:rPr>
                <w:color w:val="000000" w:themeColor="text1"/>
              </w:rPr>
              <w:t>28</w:t>
            </w:r>
            <w:r w:rsidRPr="00F43071">
              <w:rPr>
                <w:color w:val="000000" w:themeColor="text1"/>
              </w:rPr>
              <w:t>M</w:t>
            </w:r>
          </w:p>
        </w:tc>
        <w:tc>
          <w:tcPr>
            <w:tcW w:w="1727" w:type="dxa"/>
          </w:tcPr>
          <w:p w14:paraId="7EC26E66" w14:textId="77777777" w:rsidR="00A57CE7" w:rsidRPr="00F43071" w:rsidRDefault="00A57CE7" w:rsidP="00A57CE7">
            <w:pPr>
              <w:rPr>
                <w:color w:val="000000" w:themeColor="text1"/>
              </w:rPr>
            </w:pPr>
            <w:r w:rsidRPr="00F43071">
              <w:rPr>
                <w:color w:val="000000" w:themeColor="text1"/>
              </w:rPr>
              <w:t>$ 0.29M</w:t>
            </w:r>
          </w:p>
        </w:tc>
        <w:tc>
          <w:tcPr>
            <w:tcW w:w="1800" w:type="dxa"/>
          </w:tcPr>
          <w:p w14:paraId="4C5F09B9" w14:textId="77777777" w:rsidR="00A57CE7" w:rsidRPr="00F43071" w:rsidRDefault="00A57CE7" w:rsidP="00A57CE7">
            <w:pPr>
              <w:rPr>
                <w:color w:val="000000" w:themeColor="text1"/>
              </w:rPr>
            </w:pPr>
            <w:r w:rsidRPr="00F43071">
              <w:rPr>
                <w:color w:val="000000" w:themeColor="text1"/>
              </w:rPr>
              <w:t>$ 0.</w:t>
            </w:r>
            <w:r>
              <w:rPr>
                <w:color w:val="000000" w:themeColor="text1"/>
              </w:rPr>
              <w:t>51</w:t>
            </w:r>
            <w:r w:rsidRPr="00F43071">
              <w:rPr>
                <w:color w:val="000000" w:themeColor="text1"/>
              </w:rPr>
              <w:t>M</w:t>
            </w:r>
          </w:p>
        </w:tc>
      </w:tr>
      <w:tr w:rsidR="00A57CE7" w:rsidRPr="00F43071" w14:paraId="1B689CB3" w14:textId="77777777" w:rsidTr="00DC37E1">
        <w:trPr>
          <w:jc w:val="center"/>
        </w:trPr>
        <w:tc>
          <w:tcPr>
            <w:tcW w:w="2773" w:type="dxa"/>
          </w:tcPr>
          <w:p w14:paraId="081B68AA" w14:textId="77777777" w:rsidR="00A57CE7" w:rsidRPr="001E3213" w:rsidRDefault="00A57CE7" w:rsidP="00A57CE7">
            <w:pPr>
              <w:rPr>
                <w:b/>
                <w:bCs/>
                <w:color w:val="000000" w:themeColor="text1"/>
                <w:lang w:val="es-ES"/>
              </w:rPr>
            </w:pPr>
            <w:proofErr w:type="spellStart"/>
            <w:r w:rsidRPr="001E3213">
              <w:rPr>
                <w:b/>
                <w:bCs/>
                <w:color w:val="000000" w:themeColor="text1"/>
                <w:lang w:val="es-ES"/>
              </w:rPr>
              <w:t>SumTotal</w:t>
            </w:r>
            <w:proofErr w:type="spellEnd"/>
            <w:r w:rsidRPr="001E3213">
              <w:rPr>
                <w:b/>
                <w:bCs/>
                <w:color w:val="000000" w:themeColor="text1"/>
                <w:lang w:val="es-ES"/>
              </w:rPr>
              <w:t xml:space="preserve"> - O&amp;M ($/op.hr) </w:t>
            </w:r>
          </w:p>
        </w:tc>
        <w:tc>
          <w:tcPr>
            <w:tcW w:w="1784" w:type="dxa"/>
          </w:tcPr>
          <w:p w14:paraId="1E8B057F" w14:textId="77777777" w:rsidR="00A57CE7" w:rsidRPr="00F43071" w:rsidRDefault="00A57CE7" w:rsidP="00A57CE7">
            <w:pPr>
              <w:rPr>
                <w:color w:val="000000" w:themeColor="text1"/>
              </w:rPr>
            </w:pPr>
            <w:r w:rsidRPr="00F43071">
              <w:rPr>
                <w:color w:val="000000" w:themeColor="text1"/>
              </w:rPr>
              <w:t>$ 14.6</w:t>
            </w:r>
            <w:r>
              <w:rPr>
                <w:color w:val="000000" w:themeColor="text1"/>
              </w:rPr>
              <w:t>0</w:t>
            </w:r>
          </w:p>
        </w:tc>
        <w:tc>
          <w:tcPr>
            <w:tcW w:w="1727" w:type="dxa"/>
          </w:tcPr>
          <w:p w14:paraId="05702743" w14:textId="77777777" w:rsidR="00A57CE7" w:rsidRPr="00F43071" w:rsidRDefault="00A57CE7" w:rsidP="00A57CE7">
            <w:pPr>
              <w:rPr>
                <w:color w:val="000000" w:themeColor="text1"/>
              </w:rPr>
            </w:pPr>
            <w:r w:rsidRPr="00F43071">
              <w:rPr>
                <w:color w:val="000000" w:themeColor="text1"/>
              </w:rPr>
              <w:t>$ 33.4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1800" w:type="dxa"/>
          </w:tcPr>
          <w:p w14:paraId="7C4837C0" w14:textId="77777777" w:rsidR="00A57CE7" w:rsidRPr="00F43071" w:rsidRDefault="00A57CE7" w:rsidP="00A57CE7">
            <w:pPr>
              <w:rPr>
                <w:color w:val="000000" w:themeColor="text1"/>
              </w:rPr>
            </w:pPr>
            <w:r w:rsidRPr="00F43071">
              <w:rPr>
                <w:color w:val="000000" w:themeColor="text1"/>
              </w:rPr>
              <w:t xml:space="preserve">$ </w:t>
            </w:r>
            <w:r>
              <w:rPr>
                <w:color w:val="000000" w:themeColor="text1"/>
              </w:rPr>
              <w:t>58.33</w:t>
            </w:r>
            <w:r w:rsidRPr="00F43071">
              <w:rPr>
                <w:color w:val="000000" w:themeColor="text1"/>
              </w:rPr>
              <w:t xml:space="preserve"> </w:t>
            </w:r>
          </w:p>
        </w:tc>
      </w:tr>
    </w:tbl>
    <w:p w14:paraId="091B1F50" w14:textId="77777777" w:rsidR="006D0DF8" w:rsidRDefault="006D0DF8" w:rsidP="006D0DF8">
      <w:pPr>
        <w:spacing w:after="0"/>
        <w:rPr>
          <w:rFonts w:ascii="Cambria" w:eastAsia="MS Mincho" w:hAnsi="Cambria"/>
          <w:color w:val="0000FF"/>
          <w:sz w:val="20"/>
          <w:szCs w:val="20"/>
        </w:rPr>
      </w:pPr>
    </w:p>
    <w:p w14:paraId="26FFE847" w14:textId="0C125F00" w:rsidR="00FC6F72" w:rsidRDefault="002C4381" w:rsidP="006D0DF8">
      <w:pPr>
        <w:spacing w:after="0"/>
        <w:rPr>
          <w:rFonts w:ascii="Cambria" w:eastAsia="MS Mincho" w:hAnsi="Cambria"/>
          <w:sz w:val="20"/>
          <w:szCs w:val="20"/>
        </w:rPr>
        <w:sectPr w:rsidR="00FC6F72" w:rsidSect="00FC6F72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ins w:id="54" w:author="Ryan Dailey" w:date="2022-03-01T09:18:00Z">
        <w:r>
          <w:rPr>
            <w:rFonts w:ascii="Cambria" w:eastAsia="MS Mincho" w:hAnsi="Cambria"/>
            <w:sz w:val="20"/>
            <w:szCs w:val="20"/>
          </w:rPr>
          <w:t>Note: System capital cost (initial cost) includes fuel loading. Replacements are done</w:t>
        </w:r>
      </w:ins>
    </w:p>
    <w:p w14:paraId="708CE899" w14:textId="2A5325E3" w:rsidR="006D0DF8" w:rsidRDefault="006D0DF8" w:rsidP="006D0DF8">
      <w:pPr>
        <w:spacing w:after="0"/>
        <w:rPr>
          <w:rFonts w:ascii="Cambria" w:eastAsia="MS Mincho" w:hAnsi="Cambria"/>
          <w:sz w:val="20"/>
          <w:szCs w:val="20"/>
        </w:rPr>
      </w:pPr>
      <w:r>
        <w:rPr>
          <w:rFonts w:ascii="Cambria" w:eastAsia="MS Mincho" w:hAnsi="Cambria"/>
          <w:sz w:val="20"/>
          <w:szCs w:val="20"/>
        </w:rPr>
        <w:lastRenderedPageBreak/>
        <w:t xml:space="preserve">1] </w:t>
      </w:r>
      <w:proofErr w:type="spellStart"/>
      <w:proofErr w:type="gramStart"/>
      <w:r>
        <w:rPr>
          <w:rFonts w:ascii="Cambria" w:eastAsia="MS Mincho" w:hAnsi="Cambria"/>
          <w:sz w:val="20"/>
          <w:szCs w:val="20"/>
        </w:rPr>
        <w:t>M.Nichols</w:t>
      </w:r>
      <w:proofErr w:type="spellEnd"/>
      <w:proofErr w:type="gramEnd"/>
      <w:r>
        <w:rPr>
          <w:rFonts w:ascii="Cambria" w:eastAsia="MS Mincho" w:hAnsi="Cambria"/>
          <w:sz w:val="20"/>
          <w:szCs w:val="20"/>
        </w:rPr>
        <w:t xml:space="preserve"> et al, </w:t>
      </w:r>
      <w:r>
        <w:rPr>
          <w:rFonts w:ascii="Cambria" w:eastAsia="MS Mincho" w:hAnsi="Cambria"/>
          <w:sz w:val="20"/>
          <w:szCs w:val="20"/>
          <w:u w:val="single"/>
        </w:rPr>
        <w:t>Cost Competitiveness of Micro-Reactors for Remote Markets</w:t>
      </w:r>
      <w:r>
        <w:rPr>
          <w:rFonts w:ascii="Cambria" w:eastAsia="MS Mincho" w:hAnsi="Cambria"/>
          <w:sz w:val="20"/>
          <w:szCs w:val="20"/>
        </w:rPr>
        <w:t>, NEI, 2019.</w:t>
      </w:r>
    </w:p>
    <w:p w14:paraId="68C419AF" w14:textId="3189BA8E" w:rsidR="006D0DF8" w:rsidRDefault="006D0DF8" w:rsidP="006D0DF8">
      <w:pPr>
        <w:spacing w:after="0"/>
        <w:rPr>
          <w:ins w:id="55" w:author="Ryan Dailey" w:date="2022-03-01T09:09:00Z"/>
          <w:rFonts w:ascii="Cambria" w:eastAsia="MS Mincho" w:hAnsi="Cambria"/>
          <w:sz w:val="20"/>
          <w:szCs w:val="20"/>
        </w:rPr>
      </w:pPr>
      <w:r>
        <w:rPr>
          <w:rFonts w:ascii="Cambria" w:eastAsia="MS Mincho" w:hAnsi="Cambria"/>
          <w:sz w:val="20"/>
          <w:szCs w:val="20"/>
        </w:rPr>
        <w:t>2</w:t>
      </w:r>
      <w:ins w:id="56" w:author="Ryan Dailey" w:date="2022-03-01T09:09:00Z">
        <w:r w:rsidR="007B12FA">
          <w:rPr>
            <w:rFonts w:ascii="Cambria" w:eastAsia="MS Mincho" w:hAnsi="Cambria"/>
            <w:sz w:val="20"/>
            <w:szCs w:val="20"/>
          </w:rPr>
          <w:t>a</w:t>
        </w:r>
      </w:ins>
      <w:r>
        <w:rPr>
          <w:rFonts w:ascii="Cambria" w:eastAsia="MS Mincho" w:hAnsi="Cambria"/>
          <w:sz w:val="20"/>
          <w:szCs w:val="20"/>
        </w:rPr>
        <w:t>] Lazard - Levelized Cost of Energy Analysis, Version 11, Nov. 2017.</w:t>
      </w:r>
    </w:p>
    <w:p w14:paraId="120603F2" w14:textId="746BEFD4" w:rsidR="007B12FA" w:rsidRDefault="007B12FA" w:rsidP="007B12FA">
      <w:pPr>
        <w:spacing w:after="0" w:line="240" w:lineRule="auto"/>
        <w:rPr>
          <w:ins w:id="57" w:author="Ryan Dailey" w:date="2022-03-01T09:09:00Z"/>
          <w:rFonts w:ascii="Cambria" w:eastAsia="MS Mincho" w:hAnsi="Cambria"/>
          <w:sz w:val="20"/>
          <w:szCs w:val="20"/>
        </w:rPr>
      </w:pPr>
      <w:ins w:id="58" w:author="Ryan Dailey" w:date="2022-03-01T09:09:00Z">
        <w:r>
          <w:rPr>
            <w:rFonts w:ascii="Cambria" w:eastAsia="MS Mincho" w:hAnsi="Cambria" w:cs="Lucida Grande"/>
            <w:color w:val="000000"/>
            <w:sz w:val="20"/>
            <w:szCs w:val="20"/>
          </w:rPr>
          <w:t>2b</w:t>
        </w:r>
        <w:r>
          <w:rPr>
            <w:rFonts w:ascii="Cambria" w:eastAsia="MS Mincho" w:hAnsi="Cambria" w:cs="Lucida Grande"/>
            <w:color w:val="000000"/>
            <w:sz w:val="20"/>
            <w:szCs w:val="20"/>
          </w:rPr>
          <w:t xml:space="preserve">] </w:t>
        </w:r>
        <w:r>
          <w:rPr>
            <w:rFonts w:ascii="Cambria" w:eastAsia="MS Mincho" w:hAnsi="Cambria"/>
            <w:sz w:val="20"/>
            <w:szCs w:val="20"/>
          </w:rPr>
          <w:t>Lazard - Levelized Cost of Energy Analysis, Version 15, Oct. 2021.</w:t>
        </w:r>
      </w:ins>
    </w:p>
    <w:p w14:paraId="0BC6A6D7" w14:textId="0252A8DD" w:rsidR="007B12FA" w:rsidDel="007B12FA" w:rsidRDefault="007B12FA" w:rsidP="006D0DF8">
      <w:pPr>
        <w:spacing w:after="0"/>
        <w:rPr>
          <w:del w:id="59" w:author="Ryan Dailey" w:date="2022-03-01T09:09:00Z"/>
          <w:rFonts w:ascii="Cambria" w:eastAsia="MS Mincho" w:hAnsi="Cambria"/>
          <w:sz w:val="20"/>
          <w:szCs w:val="20"/>
        </w:rPr>
      </w:pPr>
    </w:p>
    <w:p w14:paraId="461A4230" w14:textId="77777777" w:rsidR="006D0DF8" w:rsidRDefault="006D0DF8" w:rsidP="006D0DF8">
      <w:pPr>
        <w:spacing w:after="0"/>
        <w:rPr>
          <w:rFonts w:ascii="Cambria" w:eastAsia="MS Mincho" w:hAnsi="Cambria"/>
          <w:sz w:val="20"/>
          <w:szCs w:val="20"/>
        </w:rPr>
      </w:pPr>
      <w:r>
        <w:rPr>
          <w:rFonts w:ascii="Cambria" w:eastAsia="MS Mincho" w:hAnsi="Cambria"/>
          <w:sz w:val="20"/>
          <w:szCs w:val="20"/>
        </w:rPr>
        <w:t>3] Capital cost range represents the combined range of FOAK and NOAK of cost estimates from Ref. [1]</w:t>
      </w:r>
    </w:p>
    <w:p w14:paraId="786A0FB0" w14:textId="77777777" w:rsidR="006D0DF8" w:rsidRDefault="006D0DF8" w:rsidP="006D0DF8">
      <w:pPr>
        <w:spacing w:after="0"/>
        <w:rPr>
          <w:rFonts w:ascii="Cambria" w:eastAsia="MS Mincho" w:hAnsi="Cambria"/>
          <w:sz w:val="20"/>
          <w:szCs w:val="20"/>
        </w:rPr>
      </w:pPr>
      <w:r>
        <w:rPr>
          <w:rFonts w:ascii="Cambria" w:eastAsia="MS Mincho" w:hAnsi="Cambria"/>
          <w:sz w:val="20"/>
          <w:szCs w:val="20"/>
        </w:rPr>
        <w:t>4] The capacity factor range is a performance target that is assumed to be similar for each technology</w:t>
      </w:r>
    </w:p>
    <w:p w14:paraId="17E8D47E" w14:textId="77777777" w:rsidR="006D0DF8" w:rsidRPr="008675C4" w:rsidRDefault="006D0DF8" w:rsidP="006D0DF8">
      <w:pPr>
        <w:spacing w:after="0"/>
        <w:rPr>
          <w:rFonts w:ascii="Cambria" w:eastAsia="MS Mincho" w:hAnsi="Cambria"/>
          <w:sz w:val="20"/>
          <w:szCs w:val="20"/>
        </w:rPr>
      </w:pPr>
      <w:r w:rsidRPr="008675C4">
        <w:rPr>
          <w:rFonts w:ascii="Cambria" w:eastAsia="MS Mincho" w:hAnsi="Cambria"/>
          <w:sz w:val="20"/>
          <w:szCs w:val="20"/>
        </w:rPr>
        <w:t>5] Operation cost range represents the broad combined range of two references [1] and [2]</w:t>
      </w:r>
    </w:p>
    <w:p w14:paraId="5A2C9B7F" w14:textId="6A96EBE0" w:rsidR="006D0DF8" w:rsidRDefault="006D0DF8" w:rsidP="006D0DF8">
      <w:pPr>
        <w:spacing w:after="0"/>
        <w:rPr>
          <w:rFonts w:ascii="Cambria" w:eastAsia="MS Mincho" w:hAnsi="Cambria"/>
          <w:sz w:val="20"/>
          <w:szCs w:val="20"/>
        </w:rPr>
      </w:pPr>
      <w:r w:rsidRPr="008675C4">
        <w:rPr>
          <w:rFonts w:ascii="Cambria" w:eastAsia="MS Mincho" w:hAnsi="Cambria"/>
          <w:sz w:val="20"/>
          <w:szCs w:val="20"/>
        </w:rPr>
        <w:t>6] Fuel cost range from Ref. [1] is doubled to account for associated fuel transport and refurbishments</w:t>
      </w:r>
    </w:p>
    <w:p w14:paraId="2C05B8B1" w14:textId="728B2734" w:rsidR="00FC6F72" w:rsidRDefault="00FC6F72" w:rsidP="006D0DF8">
      <w:pPr>
        <w:spacing w:after="0"/>
        <w:rPr>
          <w:rFonts w:ascii="Cambria" w:eastAsia="MS Mincho" w:hAnsi="Cambria"/>
          <w:sz w:val="20"/>
          <w:szCs w:val="20"/>
        </w:rPr>
      </w:pPr>
    </w:p>
    <w:p w14:paraId="5F6BEBFA" w14:textId="4A48B9D9" w:rsidR="00FC6F72" w:rsidRDefault="00FC6F72" w:rsidP="006D0DF8">
      <w:pPr>
        <w:spacing w:after="0"/>
        <w:rPr>
          <w:rFonts w:ascii="Cambria" w:eastAsia="MS Mincho" w:hAnsi="Cambria"/>
          <w:sz w:val="20"/>
          <w:szCs w:val="20"/>
        </w:rPr>
      </w:pPr>
    </w:p>
    <w:p w14:paraId="630EA67A" w14:textId="77777777" w:rsidR="00FC6F72" w:rsidRPr="008675C4" w:rsidRDefault="00FC6F72" w:rsidP="006D0DF8">
      <w:pPr>
        <w:spacing w:after="0"/>
        <w:rPr>
          <w:rFonts w:ascii="Cambria" w:eastAsia="MS Mincho" w:hAnsi="Cambria"/>
          <w:sz w:val="20"/>
          <w:szCs w:val="20"/>
        </w:rPr>
      </w:pPr>
    </w:p>
    <w:p w14:paraId="7E12421E" w14:textId="1DBAB8F3" w:rsidR="006D0DF8" w:rsidRDefault="006D0DF8" w:rsidP="006D0DF8">
      <w:pPr>
        <w:spacing w:before="120" w:after="0" w:line="240" w:lineRule="auto"/>
        <w:rPr>
          <w:rFonts w:ascii="Cambria" w:eastAsia="MS Mincho" w:hAnsi="Cambria"/>
          <w:b/>
          <w:sz w:val="20"/>
          <w:szCs w:val="20"/>
          <w:u w:val="single"/>
        </w:rPr>
      </w:pPr>
      <w:commentRangeStart w:id="60"/>
      <w:r>
        <w:rPr>
          <w:rFonts w:ascii="Cambria" w:eastAsia="MS Mincho" w:hAnsi="Cambria"/>
          <w:b/>
          <w:sz w:val="20"/>
          <w:szCs w:val="20"/>
          <w:u w:val="single"/>
        </w:rPr>
        <w:t xml:space="preserve">RENEWABLES </w:t>
      </w:r>
      <w:r w:rsidR="00B77FDC">
        <w:rPr>
          <w:rFonts w:ascii="Cambria" w:eastAsia="MS Mincho" w:hAnsi="Cambria"/>
          <w:b/>
          <w:sz w:val="20"/>
          <w:szCs w:val="20"/>
          <w:u w:val="single"/>
        </w:rPr>
        <w:t>– update to NREL ATB 2021</w:t>
      </w:r>
      <w:commentRangeEnd w:id="60"/>
      <w:r w:rsidR="00D3693A">
        <w:rPr>
          <w:rStyle w:val="CommentReference"/>
        </w:rPr>
        <w:commentReference w:id="60"/>
      </w:r>
    </w:p>
    <w:p w14:paraId="1D7F7043" w14:textId="77777777" w:rsidR="006D0DF8" w:rsidRDefault="006D0DF8" w:rsidP="006D0DF8">
      <w:pPr>
        <w:spacing w:after="0" w:line="240" w:lineRule="auto"/>
        <w:rPr>
          <w:rFonts w:ascii="Cambria" w:eastAsia="MS Mincho" w:hAnsi="Cambria"/>
          <w:b/>
          <w:sz w:val="20"/>
          <w:szCs w:val="20"/>
          <w:u w:val="single"/>
        </w:rPr>
      </w:pPr>
      <w:r>
        <w:rPr>
          <w:rFonts w:ascii="Cambria" w:eastAsia="MS Mincho" w:hAnsi="Cambria"/>
          <w:b/>
          <w:sz w:val="20"/>
          <w:szCs w:val="20"/>
          <w:u w:val="single"/>
        </w:rPr>
        <w:t>SOLAR PV</w:t>
      </w:r>
      <w:r>
        <w:rPr>
          <w:rFonts w:ascii="Cambria" w:eastAsia="MS Mincho" w:hAnsi="Cambria"/>
          <w:b/>
          <w:sz w:val="20"/>
          <w:szCs w:val="20"/>
          <w:u w:val="single"/>
        </w:rPr>
        <w:tab/>
      </w:r>
      <w:r>
        <w:rPr>
          <w:rFonts w:ascii="Cambria" w:eastAsia="MS Mincho" w:hAnsi="Cambria"/>
          <w:b/>
          <w:sz w:val="20"/>
          <w:szCs w:val="20"/>
          <w:u w:val="single"/>
        </w:rPr>
        <w:tab/>
      </w:r>
      <w:r>
        <w:rPr>
          <w:rFonts w:ascii="Cambria" w:eastAsia="MS Mincho" w:hAnsi="Cambria"/>
          <w:b/>
          <w:sz w:val="20"/>
          <w:szCs w:val="20"/>
          <w:u w:val="single"/>
        </w:rPr>
        <w:tab/>
        <w:t xml:space="preserve"> Low</w:t>
      </w:r>
      <w:r>
        <w:rPr>
          <w:rFonts w:ascii="Cambria" w:eastAsia="MS Mincho" w:hAnsi="Cambria"/>
          <w:b/>
          <w:sz w:val="20"/>
          <w:szCs w:val="20"/>
          <w:u w:val="single"/>
        </w:rPr>
        <w:tab/>
      </w:r>
      <w:r>
        <w:rPr>
          <w:rFonts w:ascii="Cambria" w:eastAsia="MS Mincho" w:hAnsi="Cambria"/>
          <w:b/>
          <w:sz w:val="20"/>
          <w:szCs w:val="20"/>
          <w:u w:val="single"/>
        </w:rPr>
        <w:tab/>
        <w:t xml:space="preserve">Median </w:t>
      </w:r>
      <w:r>
        <w:rPr>
          <w:rFonts w:ascii="Cambria" w:eastAsia="MS Mincho" w:hAnsi="Cambria"/>
          <w:b/>
          <w:sz w:val="20"/>
          <w:szCs w:val="20"/>
          <w:u w:val="single"/>
        </w:rPr>
        <w:tab/>
        <w:t>High</w:t>
      </w:r>
      <w:r>
        <w:rPr>
          <w:rFonts w:ascii="Cambria" w:eastAsia="MS Mincho" w:hAnsi="Cambria"/>
          <w:b/>
          <w:sz w:val="20"/>
          <w:szCs w:val="20"/>
          <w:u w:val="single"/>
        </w:rPr>
        <w:tab/>
      </w:r>
      <w:r>
        <w:rPr>
          <w:rFonts w:ascii="Cambria" w:eastAsia="MS Mincho" w:hAnsi="Cambria"/>
          <w:b/>
          <w:sz w:val="20"/>
          <w:szCs w:val="20"/>
          <w:u w:val="single"/>
        </w:rPr>
        <w:tab/>
        <w:t>Reference</w:t>
      </w:r>
    </w:p>
    <w:p w14:paraId="2346E510" w14:textId="4A426E9B" w:rsidR="006D0DF8" w:rsidRDefault="006D0DF8" w:rsidP="00735A62">
      <w:pPr>
        <w:spacing w:after="0" w:line="240" w:lineRule="auto"/>
        <w:ind w:left="720" w:hanging="720"/>
        <w:rPr>
          <w:rFonts w:ascii="Cambria" w:eastAsia="MS Mincho" w:hAnsi="Cambria"/>
          <w:sz w:val="20"/>
          <w:szCs w:val="20"/>
        </w:rPr>
      </w:pPr>
      <w:r>
        <w:rPr>
          <w:rFonts w:ascii="Cambria" w:eastAsia="MS Mincho" w:hAnsi="Cambria"/>
          <w:sz w:val="20"/>
          <w:szCs w:val="20"/>
        </w:rPr>
        <w:t xml:space="preserve">Capital Cost* </w:t>
      </w:r>
      <w:r w:rsidR="00034F42">
        <w:rPr>
          <w:rFonts w:ascii="Cambria" w:eastAsia="MS Mincho" w:hAnsi="Cambria"/>
          <w:sz w:val="20"/>
          <w:szCs w:val="20"/>
        </w:rPr>
        <w:t>($/</w:t>
      </w:r>
      <w:proofErr w:type="spellStart"/>
      <w:r w:rsidR="00034F42">
        <w:rPr>
          <w:rFonts w:ascii="Cambria" w:eastAsia="MS Mincho" w:hAnsi="Cambria"/>
          <w:sz w:val="20"/>
          <w:szCs w:val="20"/>
        </w:rPr>
        <w:t>kWe</w:t>
      </w:r>
      <w:proofErr w:type="spellEnd"/>
      <w:r w:rsidR="00034F42">
        <w:rPr>
          <w:rFonts w:ascii="Cambria" w:eastAsia="MS Mincho" w:hAnsi="Cambria"/>
          <w:sz w:val="20"/>
          <w:szCs w:val="20"/>
        </w:rPr>
        <w:t>)</w:t>
      </w:r>
      <w:proofErr w:type="gramStart"/>
      <w:r w:rsidR="00034F42">
        <w:rPr>
          <w:rFonts w:ascii="Cambria" w:eastAsia="MS Mincho" w:hAnsi="Cambria"/>
          <w:sz w:val="20"/>
          <w:szCs w:val="20"/>
        </w:rPr>
        <w:tab/>
        <w:t xml:space="preserve"> </w:t>
      </w:r>
      <w:r>
        <w:rPr>
          <w:rFonts w:ascii="Cambria" w:eastAsia="MS Mincho" w:hAnsi="Cambria"/>
          <w:sz w:val="20"/>
          <w:szCs w:val="20"/>
        </w:rPr>
        <w:t xml:space="preserve"> </w:t>
      </w:r>
      <w:r>
        <w:rPr>
          <w:rFonts w:ascii="Cambria" w:eastAsia="MS Mincho" w:hAnsi="Cambria"/>
          <w:sz w:val="20"/>
          <w:szCs w:val="20"/>
        </w:rPr>
        <w:tab/>
      </w:r>
      <w:proofErr w:type="gramEnd"/>
      <w:r w:rsidR="00735A62">
        <w:rPr>
          <w:rFonts w:ascii="Cambria" w:eastAsia="MS Mincho" w:hAnsi="Cambria"/>
          <w:sz w:val="20"/>
          <w:szCs w:val="20"/>
        </w:rPr>
        <w:t>750</w:t>
      </w:r>
      <w:r w:rsidR="00735A62">
        <w:rPr>
          <w:rFonts w:ascii="Cambria" w:eastAsia="MS Mincho" w:hAnsi="Cambria"/>
          <w:sz w:val="20"/>
          <w:szCs w:val="20"/>
        </w:rPr>
        <w:tab/>
      </w:r>
      <w:r w:rsidR="00735A62">
        <w:rPr>
          <w:rFonts w:ascii="Cambria" w:eastAsia="MS Mincho" w:hAnsi="Cambria"/>
          <w:sz w:val="20"/>
          <w:szCs w:val="20"/>
        </w:rPr>
        <w:tab/>
      </w:r>
      <w:r w:rsidR="00735A62">
        <w:rPr>
          <w:rFonts w:ascii="Cambria" w:eastAsia="MS Mincho" w:hAnsi="Cambria"/>
          <w:sz w:val="20"/>
          <w:szCs w:val="20"/>
        </w:rPr>
        <w:tab/>
      </w:r>
      <w:r w:rsidR="00735A62">
        <w:rPr>
          <w:rFonts w:ascii="Cambria" w:eastAsia="MS Mincho" w:hAnsi="Cambria"/>
          <w:sz w:val="20"/>
          <w:szCs w:val="20"/>
        </w:rPr>
        <w:tab/>
      </w:r>
      <w:r w:rsidR="00735A62">
        <w:rPr>
          <w:rFonts w:ascii="Cambria" w:eastAsia="MS Mincho" w:hAnsi="Cambria"/>
          <w:sz w:val="20"/>
          <w:szCs w:val="20"/>
        </w:rPr>
        <w:tab/>
      </w:r>
      <w:r w:rsidR="00735A62">
        <w:rPr>
          <w:rFonts w:ascii="Cambria" w:eastAsia="MS Mincho" w:hAnsi="Cambria"/>
          <w:sz w:val="20"/>
          <w:szCs w:val="20"/>
        </w:rPr>
        <w:tab/>
        <w:t>IRENA [1]</w:t>
      </w:r>
      <w:r w:rsidR="00735A62">
        <w:rPr>
          <w:rFonts w:ascii="Cambria" w:eastAsia="MS Mincho" w:hAnsi="Cambria"/>
          <w:sz w:val="20"/>
          <w:szCs w:val="20"/>
        </w:rPr>
        <w:tab/>
      </w:r>
      <w:r w:rsidR="00034F42">
        <w:rPr>
          <w:rFonts w:ascii="Cambria" w:eastAsia="MS Mincho" w:hAnsi="Cambria"/>
          <w:sz w:val="20"/>
          <w:szCs w:val="20"/>
        </w:rPr>
        <w:t xml:space="preserve">      </w:t>
      </w:r>
      <w:r w:rsidR="00735A62">
        <w:rPr>
          <w:rFonts w:ascii="Cambria" w:eastAsia="MS Mincho" w:hAnsi="Cambria"/>
          <w:sz w:val="20"/>
          <w:szCs w:val="20"/>
        </w:rPr>
        <w:t xml:space="preserve">         </w:t>
      </w:r>
      <w:r w:rsidR="00034F42">
        <w:rPr>
          <w:rFonts w:ascii="Cambria" w:eastAsia="MS Mincho" w:hAnsi="Cambria"/>
          <w:sz w:val="20"/>
          <w:szCs w:val="20"/>
        </w:rPr>
        <w:t>($/</w:t>
      </w:r>
      <w:proofErr w:type="spellStart"/>
      <w:r w:rsidR="00034F42">
        <w:rPr>
          <w:rFonts w:ascii="Cambria" w:eastAsia="MS Mincho" w:hAnsi="Cambria"/>
          <w:sz w:val="20"/>
          <w:szCs w:val="20"/>
        </w:rPr>
        <w:t>kWe,AC</w:t>
      </w:r>
      <w:proofErr w:type="spellEnd"/>
      <w:r w:rsidR="00034F42">
        <w:rPr>
          <w:rFonts w:ascii="Cambria" w:eastAsia="MS Mincho" w:hAnsi="Cambria"/>
          <w:sz w:val="20"/>
          <w:szCs w:val="20"/>
        </w:rPr>
        <w:t>)</w:t>
      </w:r>
      <w:r>
        <w:rPr>
          <w:rFonts w:ascii="Cambria" w:eastAsia="MS Mincho" w:hAnsi="Cambria"/>
          <w:sz w:val="20"/>
          <w:szCs w:val="20"/>
        </w:rPr>
        <w:tab/>
        <w:t xml:space="preserve">              </w:t>
      </w:r>
      <w:r>
        <w:rPr>
          <w:rFonts w:ascii="Cambria" w:eastAsia="MS Mincho" w:hAnsi="Cambria"/>
          <w:sz w:val="20"/>
          <w:szCs w:val="20"/>
        </w:rPr>
        <w:tab/>
      </w:r>
      <w:r w:rsidR="00034F42">
        <w:rPr>
          <w:rFonts w:ascii="Cambria" w:eastAsia="MS Mincho" w:hAnsi="Cambria"/>
          <w:sz w:val="20"/>
          <w:szCs w:val="20"/>
        </w:rPr>
        <w:t>1280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 w:rsidR="00034F42">
        <w:rPr>
          <w:rFonts w:ascii="Cambria" w:eastAsia="MS Mincho" w:hAnsi="Cambria"/>
          <w:sz w:val="20"/>
          <w:szCs w:val="20"/>
        </w:rPr>
        <w:t>1350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 xml:space="preserve">NREL ATB </w:t>
      </w:r>
      <w:r w:rsidR="003555FA">
        <w:rPr>
          <w:rFonts w:ascii="Cambria" w:eastAsia="MS Mincho" w:hAnsi="Cambria"/>
          <w:sz w:val="20"/>
          <w:szCs w:val="20"/>
        </w:rPr>
        <w:t xml:space="preserve"> 2021</w:t>
      </w:r>
      <w:r>
        <w:rPr>
          <w:rFonts w:ascii="Cambria" w:eastAsia="MS Mincho" w:hAnsi="Cambria"/>
          <w:sz w:val="20"/>
          <w:szCs w:val="20"/>
        </w:rPr>
        <w:t>[2</w:t>
      </w:r>
      <w:r w:rsidR="00DE74EC">
        <w:rPr>
          <w:rFonts w:ascii="Cambria" w:eastAsia="MS Mincho" w:hAnsi="Cambria"/>
          <w:sz w:val="20"/>
          <w:szCs w:val="20"/>
        </w:rPr>
        <w:t>B</w:t>
      </w:r>
      <w:r>
        <w:rPr>
          <w:rFonts w:ascii="Cambria" w:eastAsia="MS Mincho" w:hAnsi="Cambria"/>
          <w:sz w:val="20"/>
          <w:szCs w:val="20"/>
        </w:rPr>
        <w:t>]</w:t>
      </w:r>
      <w:r>
        <w:rPr>
          <w:rFonts w:ascii="Cambria" w:eastAsia="MS Mincho" w:hAnsi="Cambria"/>
          <w:sz w:val="20"/>
          <w:szCs w:val="20"/>
        </w:rPr>
        <w:tab/>
      </w:r>
    </w:p>
    <w:p w14:paraId="5A782AA2" w14:textId="06C3EC35" w:rsidR="006D0DF8" w:rsidRPr="00EB5BAD" w:rsidRDefault="00034F42" w:rsidP="006D0DF8">
      <w:pPr>
        <w:spacing w:after="0" w:line="240" w:lineRule="auto"/>
        <w:rPr>
          <w:rFonts w:ascii="Cambria" w:eastAsia="MS Mincho" w:hAnsi="Cambria"/>
          <w:sz w:val="20"/>
          <w:szCs w:val="20"/>
        </w:rPr>
      </w:pP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 w:rsidR="006D0DF8">
        <w:rPr>
          <w:rFonts w:ascii="Cambria" w:eastAsia="MS Mincho" w:hAnsi="Cambria"/>
          <w:sz w:val="20"/>
          <w:szCs w:val="20"/>
        </w:rPr>
        <w:tab/>
        <w:t xml:space="preserve">    </w:t>
      </w:r>
      <w:r w:rsidR="006D0DF8">
        <w:rPr>
          <w:rFonts w:ascii="Cambria" w:eastAsia="MS Mincho" w:hAnsi="Cambria"/>
          <w:sz w:val="20"/>
          <w:szCs w:val="20"/>
        </w:rPr>
        <w:tab/>
      </w:r>
      <w:r w:rsidR="00EB5BAD">
        <w:rPr>
          <w:rFonts w:ascii="Cambria" w:eastAsia="MS Mincho" w:hAnsi="Cambria"/>
          <w:sz w:val="20"/>
          <w:szCs w:val="20"/>
        </w:rPr>
        <w:t>1072</w:t>
      </w:r>
      <w:r w:rsidR="006D0DF8">
        <w:rPr>
          <w:rFonts w:ascii="Cambria" w:eastAsia="MS Mincho" w:hAnsi="Cambria"/>
          <w:sz w:val="20"/>
          <w:szCs w:val="20"/>
        </w:rPr>
        <w:tab/>
      </w:r>
      <w:r w:rsidR="006D0DF8">
        <w:rPr>
          <w:rFonts w:ascii="Cambria" w:eastAsia="MS Mincho" w:hAnsi="Cambria"/>
          <w:sz w:val="20"/>
          <w:szCs w:val="20"/>
        </w:rPr>
        <w:tab/>
      </w:r>
      <w:r w:rsidR="006D0DF8">
        <w:rPr>
          <w:rFonts w:ascii="Cambria" w:eastAsia="MS Mincho" w:hAnsi="Cambria"/>
          <w:sz w:val="20"/>
          <w:szCs w:val="20"/>
        </w:rPr>
        <w:tab/>
      </w:r>
      <w:r w:rsidR="006D0DF8">
        <w:rPr>
          <w:rFonts w:ascii="Cambria" w:eastAsia="MS Mincho" w:hAnsi="Cambria"/>
          <w:sz w:val="20"/>
          <w:szCs w:val="20"/>
        </w:rPr>
        <w:tab/>
      </w:r>
      <w:r w:rsidR="00EB5BAD">
        <w:rPr>
          <w:rFonts w:ascii="Cambria" w:eastAsia="MS Mincho" w:hAnsi="Cambria"/>
          <w:sz w:val="20"/>
          <w:szCs w:val="20"/>
        </w:rPr>
        <w:t>1302</w:t>
      </w:r>
      <w:r w:rsidR="006D0DF8">
        <w:rPr>
          <w:rFonts w:ascii="Cambria" w:eastAsia="MS Mincho" w:hAnsi="Cambria"/>
          <w:sz w:val="20"/>
          <w:szCs w:val="20"/>
        </w:rPr>
        <w:tab/>
      </w:r>
      <w:r w:rsidR="006D0DF8">
        <w:rPr>
          <w:rFonts w:ascii="Cambria" w:eastAsia="MS Mincho" w:hAnsi="Cambria"/>
          <w:sz w:val="20"/>
          <w:szCs w:val="20"/>
        </w:rPr>
        <w:tab/>
      </w:r>
      <w:r w:rsidR="006D0DF8" w:rsidRPr="00EB5BAD">
        <w:rPr>
          <w:rFonts w:ascii="Cambria" w:eastAsia="MS Mincho" w:hAnsi="Cambria"/>
          <w:sz w:val="12"/>
          <w:szCs w:val="12"/>
        </w:rPr>
        <w:t>Lazard 20</w:t>
      </w:r>
      <w:r w:rsidRPr="00EB5BAD">
        <w:rPr>
          <w:rFonts w:ascii="Cambria" w:eastAsia="MS Mincho" w:hAnsi="Cambria"/>
          <w:sz w:val="12"/>
          <w:szCs w:val="12"/>
        </w:rPr>
        <w:t>21</w:t>
      </w:r>
      <w:r w:rsidR="00DE74EC">
        <w:rPr>
          <w:rFonts w:ascii="Cambria" w:eastAsia="MS Mincho" w:hAnsi="Cambria"/>
          <w:sz w:val="12"/>
          <w:szCs w:val="12"/>
        </w:rPr>
        <w:t>[3]</w:t>
      </w:r>
      <w:r w:rsidR="00EB5BAD" w:rsidRPr="00EB5BAD">
        <w:rPr>
          <w:rFonts w:ascii="Cambria" w:eastAsia="MS Mincho" w:hAnsi="Cambria"/>
          <w:sz w:val="12"/>
          <w:szCs w:val="12"/>
        </w:rPr>
        <w:t xml:space="preserve"> + Feldman </w:t>
      </w:r>
      <w:proofErr w:type="gramStart"/>
      <w:r w:rsidR="00EB5BAD" w:rsidRPr="00EB5BAD">
        <w:rPr>
          <w:rFonts w:ascii="Cambria" w:eastAsia="MS Mincho" w:hAnsi="Cambria"/>
          <w:sz w:val="12"/>
          <w:szCs w:val="12"/>
        </w:rPr>
        <w:t>Corrections</w:t>
      </w:r>
      <w:r w:rsidR="00096A85">
        <w:rPr>
          <w:rFonts w:ascii="Cambria" w:eastAsia="MS Mincho" w:hAnsi="Cambria"/>
          <w:sz w:val="12"/>
          <w:szCs w:val="12"/>
        </w:rPr>
        <w:t>[</w:t>
      </w:r>
      <w:proofErr w:type="gramEnd"/>
      <w:r w:rsidR="00096A85">
        <w:rPr>
          <w:rFonts w:ascii="Cambria" w:eastAsia="MS Mincho" w:hAnsi="Cambria"/>
          <w:sz w:val="12"/>
          <w:szCs w:val="12"/>
        </w:rPr>
        <w:t>7]</w:t>
      </w:r>
      <w:r w:rsidR="006D0DF8" w:rsidRPr="00EB5BAD">
        <w:rPr>
          <w:rFonts w:asciiTheme="majorHAnsi" w:hAnsiTheme="majorHAnsi"/>
          <w:sz w:val="12"/>
          <w:szCs w:val="12"/>
        </w:rPr>
        <w:tab/>
      </w:r>
      <w:r w:rsidR="006D0DF8" w:rsidRPr="00EB5BAD">
        <w:rPr>
          <w:rFonts w:asciiTheme="majorHAnsi" w:hAnsiTheme="majorHAnsi"/>
          <w:sz w:val="12"/>
          <w:szCs w:val="12"/>
        </w:rPr>
        <w:tab/>
      </w:r>
      <w:r w:rsidR="006D0DF8" w:rsidRPr="00EB5BAD">
        <w:rPr>
          <w:rFonts w:asciiTheme="majorHAnsi" w:hAnsiTheme="majorHAnsi"/>
          <w:sz w:val="12"/>
          <w:szCs w:val="12"/>
        </w:rPr>
        <w:tab/>
      </w:r>
      <w:r w:rsidR="006D0DF8" w:rsidRPr="00EB5BAD">
        <w:rPr>
          <w:rFonts w:asciiTheme="majorHAnsi" w:hAnsiTheme="majorHAnsi"/>
          <w:sz w:val="12"/>
          <w:szCs w:val="12"/>
        </w:rPr>
        <w:tab/>
      </w:r>
      <w:r w:rsidR="006D0DF8" w:rsidRPr="00EB5BAD">
        <w:rPr>
          <w:rFonts w:asciiTheme="majorHAnsi" w:eastAsia="MS Mincho" w:hAnsiTheme="majorHAnsi"/>
          <w:sz w:val="12"/>
          <w:szCs w:val="12"/>
        </w:rPr>
        <w:tab/>
      </w:r>
    </w:p>
    <w:p w14:paraId="4F086C35" w14:textId="4515DCEA" w:rsidR="006D0DF8" w:rsidRDefault="006D0DF8" w:rsidP="006D0DF8">
      <w:pPr>
        <w:spacing w:after="0" w:line="240" w:lineRule="auto"/>
        <w:rPr>
          <w:rFonts w:asciiTheme="majorHAnsi" w:eastAsia="MS Mincho" w:hAnsiTheme="majorHAnsi"/>
          <w:sz w:val="20"/>
          <w:szCs w:val="20"/>
        </w:rPr>
      </w:pPr>
      <w:r>
        <w:rPr>
          <w:rFonts w:asciiTheme="majorHAnsi" w:eastAsia="MS Mincho" w:hAnsiTheme="majorHAnsi"/>
          <w:sz w:val="20"/>
          <w:szCs w:val="20"/>
        </w:rPr>
        <w:t>Solar-PV Lifetime (</w:t>
      </w:r>
      <w:proofErr w:type="spellStart"/>
      <w:r>
        <w:rPr>
          <w:rFonts w:asciiTheme="majorHAnsi" w:eastAsia="MS Mincho" w:hAnsiTheme="majorHAnsi"/>
          <w:sz w:val="20"/>
          <w:szCs w:val="20"/>
        </w:rPr>
        <w:t>yrs</w:t>
      </w:r>
      <w:proofErr w:type="spellEnd"/>
      <w:r>
        <w:rPr>
          <w:rFonts w:asciiTheme="majorHAnsi" w:eastAsia="MS Mincho" w:hAnsiTheme="majorHAnsi"/>
          <w:sz w:val="20"/>
          <w:szCs w:val="20"/>
        </w:rPr>
        <w:t>)</w:t>
      </w:r>
      <w:r>
        <w:rPr>
          <w:rFonts w:asciiTheme="majorHAnsi" w:eastAsia="MS Mincho" w:hAnsiTheme="majorHAnsi"/>
          <w:sz w:val="20"/>
          <w:szCs w:val="20"/>
        </w:rPr>
        <w:tab/>
      </w:r>
      <w:r>
        <w:rPr>
          <w:rFonts w:asciiTheme="majorHAnsi" w:eastAsia="MS Mincho" w:hAnsiTheme="majorHAnsi"/>
          <w:sz w:val="20"/>
          <w:szCs w:val="20"/>
        </w:rPr>
        <w:tab/>
        <w:t>20</w:t>
      </w:r>
      <w:r>
        <w:rPr>
          <w:rFonts w:asciiTheme="majorHAnsi" w:eastAsia="MS Mincho" w:hAnsiTheme="majorHAnsi"/>
          <w:sz w:val="20"/>
          <w:szCs w:val="20"/>
        </w:rPr>
        <w:tab/>
      </w:r>
      <w:r>
        <w:rPr>
          <w:rFonts w:asciiTheme="majorHAnsi" w:eastAsia="MS Mincho" w:hAnsiTheme="majorHAnsi"/>
          <w:sz w:val="20"/>
          <w:szCs w:val="20"/>
        </w:rPr>
        <w:tab/>
      </w:r>
      <w:r>
        <w:rPr>
          <w:rFonts w:asciiTheme="majorHAnsi" w:eastAsia="MS Mincho" w:hAnsiTheme="majorHAnsi"/>
          <w:sz w:val="20"/>
          <w:szCs w:val="20"/>
        </w:rPr>
        <w:tab/>
      </w:r>
      <w:r>
        <w:rPr>
          <w:rFonts w:asciiTheme="majorHAnsi" w:eastAsia="MS Mincho" w:hAnsiTheme="majorHAnsi"/>
          <w:sz w:val="20"/>
          <w:szCs w:val="20"/>
        </w:rPr>
        <w:tab/>
        <w:t>25</w:t>
      </w:r>
      <w:r>
        <w:rPr>
          <w:rFonts w:asciiTheme="majorHAnsi" w:eastAsia="MS Mincho" w:hAnsiTheme="majorHAnsi"/>
          <w:sz w:val="20"/>
          <w:szCs w:val="20"/>
        </w:rPr>
        <w:tab/>
      </w:r>
      <w:r>
        <w:rPr>
          <w:rFonts w:asciiTheme="majorHAnsi" w:eastAsia="MS Mincho" w:hAnsiTheme="majorHAnsi"/>
          <w:sz w:val="20"/>
          <w:szCs w:val="20"/>
        </w:rPr>
        <w:tab/>
        <w:t>NREL-HOMER [5]</w:t>
      </w:r>
    </w:p>
    <w:p w14:paraId="72C8D0B3" w14:textId="15E1FFF8" w:rsidR="0081713B" w:rsidRDefault="0081713B" w:rsidP="006D0DF8">
      <w:pPr>
        <w:spacing w:after="0" w:line="240" w:lineRule="auto"/>
        <w:rPr>
          <w:rFonts w:asciiTheme="majorHAnsi" w:eastAsia="MS Mincho" w:hAnsiTheme="majorHAnsi"/>
          <w:sz w:val="20"/>
          <w:szCs w:val="20"/>
        </w:rPr>
      </w:pPr>
      <w:r>
        <w:rPr>
          <w:rFonts w:asciiTheme="majorHAnsi" w:eastAsia="MS Mincho" w:hAnsiTheme="majorHAnsi"/>
          <w:sz w:val="20"/>
          <w:szCs w:val="20"/>
        </w:rPr>
        <w:tab/>
      </w:r>
      <w:r>
        <w:rPr>
          <w:rFonts w:asciiTheme="majorHAnsi" w:eastAsia="MS Mincho" w:hAnsiTheme="majorHAnsi"/>
          <w:sz w:val="20"/>
          <w:szCs w:val="20"/>
        </w:rPr>
        <w:tab/>
      </w:r>
      <w:r>
        <w:rPr>
          <w:rFonts w:asciiTheme="majorHAnsi" w:eastAsia="MS Mincho" w:hAnsiTheme="majorHAnsi"/>
          <w:sz w:val="20"/>
          <w:szCs w:val="20"/>
        </w:rPr>
        <w:tab/>
      </w:r>
      <w:r>
        <w:rPr>
          <w:rFonts w:asciiTheme="majorHAnsi" w:eastAsia="MS Mincho" w:hAnsiTheme="majorHAnsi"/>
          <w:sz w:val="20"/>
          <w:szCs w:val="20"/>
        </w:rPr>
        <w:tab/>
        <w:t>20</w:t>
      </w:r>
      <w:r>
        <w:rPr>
          <w:rFonts w:asciiTheme="majorHAnsi" w:eastAsia="MS Mincho" w:hAnsiTheme="majorHAnsi"/>
          <w:sz w:val="20"/>
          <w:szCs w:val="20"/>
        </w:rPr>
        <w:tab/>
      </w:r>
      <w:r>
        <w:rPr>
          <w:rFonts w:asciiTheme="majorHAnsi" w:eastAsia="MS Mincho" w:hAnsiTheme="majorHAnsi"/>
          <w:sz w:val="20"/>
          <w:szCs w:val="20"/>
        </w:rPr>
        <w:tab/>
      </w:r>
      <w:r>
        <w:rPr>
          <w:rFonts w:asciiTheme="majorHAnsi" w:eastAsia="MS Mincho" w:hAnsiTheme="majorHAnsi"/>
          <w:sz w:val="20"/>
          <w:szCs w:val="20"/>
        </w:rPr>
        <w:tab/>
      </w:r>
      <w:r>
        <w:rPr>
          <w:rFonts w:asciiTheme="majorHAnsi" w:eastAsia="MS Mincho" w:hAnsiTheme="majorHAnsi"/>
          <w:sz w:val="20"/>
          <w:szCs w:val="20"/>
        </w:rPr>
        <w:tab/>
        <w:t>30</w:t>
      </w:r>
      <w:r>
        <w:rPr>
          <w:rFonts w:asciiTheme="majorHAnsi" w:eastAsia="MS Mincho" w:hAnsiTheme="majorHAnsi"/>
          <w:sz w:val="20"/>
          <w:szCs w:val="20"/>
        </w:rPr>
        <w:tab/>
      </w:r>
      <w:r>
        <w:rPr>
          <w:rFonts w:asciiTheme="majorHAnsi" w:eastAsia="MS Mincho" w:hAnsiTheme="majorHAnsi"/>
          <w:sz w:val="20"/>
          <w:szCs w:val="20"/>
        </w:rPr>
        <w:tab/>
        <w:t xml:space="preserve">NREL ATB </w:t>
      </w:r>
      <w:r w:rsidR="001B15BB">
        <w:rPr>
          <w:rFonts w:asciiTheme="majorHAnsi" w:eastAsia="MS Mincho" w:hAnsiTheme="majorHAnsi"/>
          <w:sz w:val="20"/>
          <w:szCs w:val="20"/>
        </w:rPr>
        <w:t>[</w:t>
      </w:r>
      <w:r w:rsidR="00DE74EC">
        <w:rPr>
          <w:rFonts w:asciiTheme="majorHAnsi" w:eastAsia="MS Mincho" w:hAnsiTheme="majorHAnsi"/>
          <w:sz w:val="20"/>
          <w:szCs w:val="20"/>
        </w:rPr>
        <w:t>2B</w:t>
      </w:r>
      <w:r w:rsidR="001B15BB">
        <w:rPr>
          <w:rFonts w:asciiTheme="majorHAnsi" w:eastAsia="MS Mincho" w:hAnsiTheme="majorHAnsi"/>
          <w:sz w:val="20"/>
          <w:szCs w:val="20"/>
        </w:rPr>
        <w:t>]</w:t>
      </w:r>
    </w:p>
    <w:p w14:paraId="112C018D" w14:textId="0E7223B3" w:rsidR="006D0DF8" w:rsidRDefault="006D0DF8" w:rsidP="006D0DF8">
      <w:pPr>
        <w:spacing w:after="0" w:line="240" w:lineRule="auto"/>
        <w:rPr>
          <w:rFonts w:ascii="Cambria" w:eastAsia="MS Mincho" w:hAnsi="Cambria"/>
          <w:sz w:val="20"/>
          <w:szCs w:val="20"/>
        </w:rPr>
      </w:pPr>
      <w:r>
        <w:rPr>
          <w:rFonts w:asciiTheme="majorHAnsi" w:eastAsia="MS Mincho" w:hAnsiTheme="majorHAnsi"/>
          <w:sz w:val="20"/>
          <w:szCs w:val="20"/>
        </w:rPr>
        <w:t>Fixed O&amp;M Cost ($/</w:t>
      </w:r>
      <w:proofErr w:type="spellStart"/>
      <w:r>
        <w:rPr>
          <w:rFonts w:asciiTheme="majorHAnsi" w:eastAsia="MS Mincho" w:hAnsiTheme="majorHAnsi"/>
          <w:sz w:val="20"/>
          <w:szCs w:val="20"/>
        </w:rPr>
        <w:t>kWe</w:t>
      </w:r>
      <w:proofErr w:type="spellEnd"/>
      <w:r>
        <w:rPr>
          <w:rFonts w:asciiTheme="majorHAnsi" w:eastAsia="MS Mincho" w:hAnsiTheme="majorHAnsi"/>
          <w:sz w:val="20"/>
          <w:szCs w:val="20"/>
        </w:rPr>
        <w:t>)</w:t>
      </w:r>
      <w:r>
        <w:rPr>
          <w:rFonts w:asciiTheme="majorHAnsi" w:eastAsia="MS Mincho" w:hAnsiTheme="majorHAnsi"/>
          <w:sz w:val="20"/>
          <w:szCs w:val="20"/>
        </w:rPr>
        <w:tab/>
      </w:r>
      <w:r>
        <w:rPr>
          <w:rFonts w:asciiTheme="majorHAnsi" w:eastAsia="MS Mincho" w:hAnsiTheme="majorHAnsi"/>
          <w:sz w:val="20"/>
          <w:szCs w:val="20"/>
        </w:rPr>
        <w:tab/>
        <w:t>12</w:t>
      </w:r>
      <w:r>
        <w:rPr>
          <w:rFonts w:asciiTheme="majorHAnsi" w:eastAsia="MS Mincho" w:hAnsiTheme="majorHAnsi"/>
          <w:sz w:val="20"/>
          <w:szCs w:val="20"/>
        </w:rPr>
        <w:tab/>
      </w:r>
      <w:r>
        <w:rPr>
          <w:rFonts w:asciiTheme="majorHAnsi" w:eastAsia="MS Mincho" w:hAnsiTheme="majorHAnsi"/>
          <w:sz w:val="20"/>
          <w:szCs w:val="20"/>
        </w:rPr>
        <w:tab/>
      </w:r>
      <w:r>
        <w:rPr>
          <w:rFonts w:asciiTheme="majorHAnsi" w:eastAsia="MS Mincho" w:hAnsiTheme="majorHAnsi"/>
          <w:sz w:val="20"/>
          <w:szCs w:val="20"/>
        </w:rPr>
        <w:tab/>
      </w:r>
      <w:r>
        <w:rPr>
          <w:rFonts w:asciiTheme="majorHAnsi" w:eastAsia="MS Mincho" w:hAnsiTheme="majorHAnsi"/>
          <w:sz w:val="20"/>
          <w:szCs w:val="20"/>
        </w:rPr>
        <w:tab/>
        <w:t>16</w:t>
      </w:r>
      <w:r>
        <w:rPr>
          <w:rFonts w:asciiTheme="majorHAnsi" w:eastAsia="MS Mincho" w:hAnsiTheme="majorHAnsi"/>
          <w:sz w:val="20"/>
          <w:szCs w:val="20"/>
        </w:rPr>
        <w:tab/>
      </w:r>
      <w:r>
        <w:rPr>
          <w:rFonts w:asciiTheme="majorHAnsi" w:eastAsia="MS Mincho" w:hAnsiTheme="majorHAnsi"/>
          <w:sz w:val="20"/>
          <w:szCs w:val="20"/>
        </w:rPr>
        <w:tab/>
        <w:t>NREL ATB</w:t>
      </w:r>
      <w:r>
        <w:rPr>
          <w:rFonts w:ascii="Cambria" w:eastAsia="MS Mincho" w:hAnsi="Cambria"/>
          <w:sz w:val="20"/>
          <w:szCs w:val="20"/>
        </w:rPr>
        <w:t xml:space="preserve"> [2</w:t>
      </w:r>
      <w:r w:rsidR="00DE74EC">
        <w:rPr>
          <w:rFonts w:ascii="Cambria" w:eastAsia="MS Mincho" w:hAnsi="Cambria"/>
          <w:sz w:val="20"/>
          <w:szCs w:val="20"/>
        </w:rPr>
        <w:t>A</w:t>
      </w:r>
      <w:r>
        <w:rPr>
          <w:rFonts w:ascii="Cambria" w:eastAsia="MS Mincho" w:hAnsi="Cambria"/>
          <w:sz w:val="20"/>
          <w:szCs w:val="20"/>
        </w:rPr>
        <w:t>]</w:t>
      </w:r>
    </w:p>
    <w:p w14:paraId="60443EF6" w14:textId="0922E639" w:rsidR="006D0DF8" w:rsidRDefault="006D0DF8" w:rsidP="006D0DF8">
      <w:pPr>
        <w:spacing w:after="0" w:line="240" w:lineRule="auto"/>
        <w:rPr>
          <w:rFonts w:ascii="Cambria" w:eastAsia="MS Mincho" w:hAnsi="Cambria"/>
          <w:sz w:val="20"/>
          <w:szCs w:val="20"/>
        </w:rPr>
      </w:pP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 w:rsidR="00DE74EC">
        <w:rPr>
          <w:rFonts w:ascii="Cambria" w:eastAsia="MS Mincho" w:hAnsi="Cambria"/>
          <w:sz w:val="20"/>
          <w:szCs w:val="20"/>
        </w:rPr>
        <w:t>9.50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 w:rsidR="00DE74EC">
        <w:rPr>
          <w:rFonts w:ascii="Cambria" w:eastAsia="MS Mincho" w:hAnsi="Cambria"/>
          <w:sz w:val="20"/>
          <w:szCs w:val="20"/>
        </w:rPr>
        <w:t>13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>Lazard 20</w:t>
      </w:r>
      <w:r w:rsidR="00DE74EC">
        <w:rPr>
          <w:rFonts w:ascii="Cambria" w:eastAsia="MS Mincho" w:hAnsi="Cambria"/>
          <w:sz w:val="20"/>
          <w:szCs w:val="20"/>
        </w:rPr>
        <w:t>21</w:t>
      </w:r>
      <w:r>
        <w:rPr>
          <w:rFonts w:ascii="Cambria" w:eastAsia="MS Mincho" w:hAnsi="Cambria"/>
          <w:sz w:val="20"/>
          <w:szCs w:val="20"/>
        </w:rPr>
        <w:t xml:space="preserve"> [3]</w:t>
      </w:r>
    </w:p>
    <w:p w14:paraId="35303ACF" w14:textId="77777777" w:rsidR="006D0DF8" w:rsidRDefault="006D0DF8" w:rsidP="006D0DF8">
      <w:pPr>
        <w:spacing w:after="0" w:line="240" w:lineRule="auto"/>
        <w:rPr>
          <w:rFonts w:ascii="Cambria" w:eastAsia="MS Mincho" w:hAnsi="Cambria"/>
          <w:sz w:val="20"/>
          <w:szCs w:val="20"/>
        </w:rPr>
      </w:pPr>
    </w:p>
    <w:p w14:paraId="164CF011" w14:textId="77777777" w:rsidR="006D0DF8" w:rsidRDefault="006D0DF8" w:rsidP="006D0DF8">
      <w:pPr>
        <w:spacing w:after="0" w:line="240" w:lineRule="auto"/>
        <w:rPr>
          <w:rFonts w:ascii="Cambria" w:eastAsia="MS Mincho" w:hAnsi="Cambria"/>
          <w:b/>
          <w:sz w:val="20"/>
          <w:szCs w:val="20"/>
          <w:u w:val="single"/>
        </w:rPr>
      </w:pPr>
      <w:r>
        <w:rPr>
          <w:rFonts w:ascii="Cambria" w:eastAsia="MS Mincho" w:hAnsi="Cambria"/>
          <w:b/>
          <w:sz w:val="20"/>
          <w:szCs w:val="20"/>
          <w:u w:val="single"/>
        </w:rPr>
        <w:t>WIND Turbine</w:t>
      </w:r>
      <w:r>
        <w:rPr>
          <w:rFonts w:ascii="Cambria" w:eastAsia="MS Mincho" w:hAnsi="Cambria"/>
          <w:b/>
          <w:sz w:val="20"/>
          <w:szCs w:val="20"/>
          <w:u w:val="single"/>
        </w:rPr>
        <w:tab/>
      </w:r>
      <w:r>
        <w:rPr>
          <w:rFonts w:ascii="Cambria" w:eastAsia="MS Mincho" w:hAnsi="Cambria"/>
          <w:b/>
          <w:sz w:val="20"/>
          <w:szCs w:val="20"/>
          <w:u w:val="single"/>
        </w:rPr>
        <w:tab/>
        <w:t>Low</w:t>
      </w:r>
      <w:r>
        <w:rPr>
          <w:rFonts w:ascii="Cambria" w:eastAsia="MS Mincho" w:hAnsi="Cambria"/>
          <w:b/>
          <w:sz w:val="20"/>
          <w:szCs w:val="20"/>
          <w:u w:val="single"/>
        </w:rPr>
        <w:tab/>
      </w:r>
      <w:r>
        <w:rPr>
          <w:rFonts w:ascii="Cambria" w:eastAsia="MS Mincho" w:hAnsi="Cambria"/>
          <w:b/>
          <w:sz w:val="20"/>
          <w:szCs w:val="20"/>
          <w:u w:val="single"/>
        </w:rPr>
        <w:tab/>
      </w:r>
      <w:r>
        <w:rPr>
          <w:rFonts w:ascii="Cambria" w:eastAsia="MS Mincho" w:hAnsi="Cambria"/>
          <w:b/>
          <w:sz w:val="20"/>
          <w:szCs w:val="20"/>
          <w:u w:val="single"/>
        </w:rPr>
        <w:tab/>
        <w:t>Median</w:t>
      </w:r>
      <w:r>
        <w:rPr>
          <w:rFonts w:ascii="Cambria" w:eastAsia="MS Mincho" w:hAnsi="Cambria"/>
          <w:b/>
          <w:sz w:val="20"/>
          <w:szCs w:val="20"/>
          <w:u w:val="single"/>
        </w:rPr>
        <w:tab/>
      </w:r>
      <w:r>
        <w:rPr>
          <w:rFonts w:ascii="Cambria" w:eastAsia="MS Mincho" w:hAnsi="Cambria"/>
          <w:b/>
          <w:sz w:val="20"/>
          <w:szCs w:val="20"/>
          <w:u w:val="single"/>
        </w:rPr>
        <w:tab/>
        <w:t>High</w:t>
      </w:r>
      <w:r>
        <w:rPr>
          <w:rFonts w:ascii="Cambria" w:eastAsia="MS Mincho" w:hAnsi="Cambria"/>
          <w:b/>
          <w:sz w:val="20"/>
          <w:szCs w:val="20"/>
          <w:u w:val="single"/>
        </w:rPr>
        <w:tab/>
      </w:r>
      <w:r>
        <w:rPr>
          <w:rFonts w:ascii="Cambria" w:eastAsia="MS Mincho" w:hAnsi="Cambria"/>
          <w:b/>
          <w:sz w:val="20"/>
          <w:szCs w:val="20"/>
          <w:u w:val="single"/>
        </w:rPr>
        <w:tab/>
        <w:t xml:space="preserve">Reference  </w:t>
      </w:r>
    </w:p>
    <w:p w14:paraId="20A27FFD" w14:textId="77777777" w:rsidR="006D0DF8" w:rsidRDefault="006D0DF8" w:rsidP="006D0DF8">
      <w:pPr>
        <w:spacing w:after="0" w:line="240" w:lineRule="auto"/>
        <w:rPr>
          <w:rFonts w:ascii="Cambria" w:eastAsia="MS Mincho" w:hAnsi="Cambria"/>
          <w:sz w:val="20"/>
          <w:szCs w:val="20"/>
        </w:rPr>
      </w:pPr>
      <w:r>
        <w:rPr>
          <w:rFonts w:ascii="Cambria" w:eastAsia="MS Mincho" w:hAnsi="Cambria"/>
          <w:sz w:val="20"/>
          <w:szCs w:val="20"/>
        </w:rPr>
        <w:t>Capital Cost ($/</w:t>
      </w:r>
      <w:proofErr w:type="spellStart"/>
      <w:r>
        <w:rPr>
          <w:rFonts w:ascii="Cambria" w:eastAsia="MS Mincho" w:hAnsi="Cambria"/>
          <w:sz w:val="20"/>
          <w:szCs w:val="20"/>
        </w:rPr>
        <w:t>kWe</w:t>
      </w:r>
      <w:proofErr w:type="spellEnd"/>
      <w:r>
        <w:rPr>
          <w:rFonts w:ascii="Cambria" w:eastAsia="MS Mincho" w:hAnsi="Cambria"/>
          <w:sz w:val="20"/>
          <w:szCs w:val="20"/>
        </w:rPr>
        <w:t>)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>1680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proofErr w:type="gramStart"/>
      <w:r>
        <w:rPr>
          <w:rFonts w:ascii="Cambria" w:eastAsia="MS Mincho" w:hAnsi="Cambria"/>
          <w:sz w:val="20"/>
          <w:szCs w:val="20"/>
        </w:rPr>
        <w:t>IRENA[</w:t>
      </w:r>
      <w:proofErr w:type="gramEnd"/>
      <w:r>
        <w:rPr>
          <w:rFonts w:ascii="Cambria" w:eastAsia="MS Mincho" w:hAnsi="Cambria"/>
          <w:sz w:val="20"/>
          <w:szCs w:val="20"/>
        </w:rPr>
        <w:t>1]</w:t>
      </w:r>
    </w:p>
    <w:p w14:paraId="1514CF26" w14:textId="5795DA26" w:rsidR="006D0DF8" w:rsidRDefault="006D0DF8" w:rsidP="006D0DF8">
      <w:pPr>
        <w:spacing w:after="0" w:line="240" w:lineRule="auto"/>
        <w:rPr>
          <w:rFonts w:ascii="Cambria" w:eastAsia="MS Mincho" w:hAnsi="Cambria"/>
          <w:sz w:val="20"/>
          <w:szCs w:val="20"/>
        </w:rPr>
      </w:pP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>1800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>2400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>NREL ATB [2</w:t>
      </w:r>
      <w:r w:rsidR="00ED63D3">
        <w:rPr>
          <w:rFonts w:ascii="Cambria" w:eastAsia="MS Mincho" w:hAnsi="Cambria"/>
          <w:sz w:val="20"/>
          <w:szCs w:val="20"/>
        </w:rPr>
        <w:t>A</w:t>
      </w:r>
      <w:r>
        <w:rPr>
          <w:rFonts w:ascii="Cambria" w:eastAsia="MS Mincho" w:hAnsi="Cambria"/>
          <w:sz w:val="20"/>
          <w:szCs w:val="20"/>
        </w:rPr>
        <w:t>]</w:t>
      </w:r>
    </w:p>
    <w:p w14:paraId="5A5BAE29" w14:textId="35550CDA" w:rsidR="006D0DF8" w:rsidRDefault="006D0DF8" w:rsidP="006D0DF8">
      <w:pPr>
        <w:spacing w:after="0" w:line="240" w:lineRule="auto"/>
        <w:rPr>
          <w:rFonts w:ascii="Cambria" w:eastAsia="MS Mincho" w:hAnsi="Cambria"/>
          <w:sz w:val="20"/>
          <w:szCs w:val="20"/>
        </w:rPr>
      </w:pP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 w:rsidR="001B15BB">
        <w:rPr>
          <w:rFonts w:ascii="Cambria" w:eastAsia="MS Mincho" w:hAnsi="Cambria"/>
          <w:sz w:val="20"/>
          <w:szCs w:val="20"/>
        </w:rPr>
        <w:t>1025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 w:rsidR="001B15BB">
        <w:rPr>
          <w:rFonts w:ascii="Cambria" w:eastAsia="MS Mincho" w:hAnsi="Cambria"/>
          <w:sz w:val="20"/>
          <w:szCs w:val="20"/>
        </w:rPr>
        <w:t>1350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>Lazard 20</w:t>
      </w:r>
      <w:r w:rsidR="00DE74EC">
        <w:rPr>
          <w:rFonts w:ascii="Cambria" w:eastAsia="MS Mincho" w:hAnsi="Cambria"/>
          <w:sz w:val="20"/>
          <w:szCs w:val="20"/>
        </w:rPr>
        <w:t>21</w:t>
      </w:r>
      <w:r>
        <w:rPr>
          <w:rFonts w:ascii="Cambria" w:eastAsia="MS Mincho" w:hAnsi="Cambria"/>
          <w:sz w:val="20"/>
          <w:szCs w:val="20"/>
        </w:rPr>
        <w:t xml:space="preserve"> [3]</w:t>
      </w:r>
    </w:p>
    <w:p w14:paraId="4F52F037" w14:textId="79D21C24" w:rsidR="006D0DF8" w:rsidRDefault="006D0DF8" w:rsidP="006D0DF8">
      <w:pPr>
        <w:spacing w:after="0" w:line="240" w:lineRule="auto"/>
        <w:rPr>
          <w:rFonts w:asciiTheme="majorHAnsi" w:eastAsia="MS Mincho" w:hAnsiTheme="majorHAnsi"/>
          <w:sz w:val="20"/>
          <w:szCs w:val="20"/>
        </w:rPr>
      </w:pPr>
      <w:r>
        <w:rPr>
          <w:rFonts w:asciiTheme="majorHAnsi" w:eastAsia="MS Mincho" w:hAnsiTheme="majorHAnsi"/>
          <w:sz w:val="20"/>
          <w:szCs w:val="20"/>
        </w:rPr>
        <w:t>Turbine Lifetime (</w:t>
      </w:r>
      <w:proofErr w:type="spellStart"/>
      <w:r>
        <w:rPr>
          <w:rFonts w:asciiTheme="majorHAnsi" w:eastAsia="MS Mincho" w:hAnsiTheme="majorHAnsi"/>
          <w:sz w:val="20"/>
          <w:szCs w:val="20"/>
        </w:rPr>
        <w:t>yrs</w:t>
      </w:r>
      <w:proofErr w:type="spellEnd"/>
      <w:r>
        <w:rPr>
          <w:rFonts w:asciiTheme="majorHAnsi" w:eastAsia="MS Mincho" w:hAnsiTheme="majorHAnsi"/>
          <w:sz w:val="20"/>
          <w:szCs w:val="20"/>
        </w:rPr>
        <w:t>)</w:t>
      </w:r>
      <w:r>
        <w:rPr>
          <w:rFonts w:asciiTheme="majorHAnsi" w:eastAsia="MS Mincho" w:hAnsiTheme="majorHAnsi"/>
          <w:sz w:val="20"/>
          <w:szCs w:val="20"/>
        </w:rPr>
        <w:tab/>
      </w:r>
      <w:r>
        <w:rPr>
          <w:rFonts w:asciiTheme="majorHAnsi" w:eastAsia="MS Mincho" w:hAnsiTheme="majorHAnsi"/>
          <w:sz w:val="20"/>
          <w:szCs w:val="20"/>
        </w:rPr>
        <w:tab/>
      </w:r>
      <w:r>
        <w:rPr>
          <w:rFonts w:asciiTheme="majorHAnsi" w:eastAsia="MS Mincho" w:hAnsiTheme="majorHAnsi"/>
          <w:sz w:val="20"/>
          <w:szCs w:val="20"/>
        </w:rPr>
        <w:tab/>
      </w:r>
      <w:r>
        <w:rPr>
          <w:rFonts w:asciiTheme="majorHAnsi" w:eastAsia="MS Mincho" w:hAnsiTheme="majorHAnsi"/>
          <w:sz w:val="20"/>
          <w:szCs w:val="20"/>
        </w:rPr>
        <w:tab/>
        <w:t xml:space="preserve"> 20</w:t>
      </w:r>
      <w:r>
        <w:rPr>
          <w:rFonts w:asciiTheme="majorHAnsi" w:eastAsia="MS Mincho" w:hAnsiTheme="majorHAnsi"/>
          <w:sz w:val="20"/>
          <w:szCs w:val="20"/>
        </w:rPr>
        <w:tab/>
      </w:r>
      <w:r>
        <w:rPr>
          <w:rFonts w:asciiTheme="majorHAnsi" w:eastAsia="MS Mincho" w:hAnsiTheme="majorHAnsi"/>
          <w:sz w:val="20"/>
          <w:szCs w:val="20"/>
        </w:rPr>
        <w:tab/>
      </w:r>
      <w:r>
        <w:rPr>
          <w:rFonts w:asciiTheme="majorHAnsi" w:eastAsia="MS Mincho" w:hAnsiTheme="majorHAnsi"/>
          <w:sz w:val="20"/>
          <w:szCs w:val="20"/>
        </w:rPr>
        <w:tab/>
      </w:r>
      <w:r>
        <w:rPr>
          <w:rFonts w:asciiTheme="majorHAnsi" w:eastAsia="MS Mincho" w:hAnsiTheme="majorHAnsi"/>
          <w:sz w:val="20"/>
          <w:szCs w:val="20"/>
        </w:rPr>
        <w:tab/>
        <w:t>HOMER [4]</w:t>
      </w:r>
    </w:p>
    <w:p w14:paraId="0C8E8239" w14:textId="1C7C69B8" w:rsidR="00ED63D3" w:rsidRDefault="00ED63D3" w:rsidP="006D0DF8">
      <w:pPr>
        <w:spacing w:after="0" w:line="240" w:lineRule="auto"/>
        <w:rPr>
          <w:rFonts w:asciiTheme="majorHAnsi" w:eastAsia="MS Mincho" w:hAnsiTheme="majorHAnsi"/>
          <w:sz w:val="20"/>
          <w:szCs w:val="20"/>
        </w:rPr>
      </w:pPr>
      <w:r>
        <w:rPr>
          <w:rFonts w:asciiTheme="majorHAnsi" w:eastAsia="MS Mincho" w:hAnsiTheme="majorHAnsi"/>
          <w:sz w:val="20"/>
          <w:szCs w:val="20"/>
        </w:rPr>
        <w:tab/>
      </w:r>
      <w:r>
        <w:rPr>
          <w:rFonts w:asciiTheme="majorHAnsi" w:eastAsia="MS Mincho" w:hAnsiTheme="majorHAnsi"/>
          <w:sz w:val="20"/>
          <w:szCs w:val="20"/>
        </w:rPr>
        <w:tab/>
      </w:r>
      <w:r>
        <w:rPr>
          <w:rFonts w:asciiTheme="majorHAnsi" w:eastAsia="MS Mincho" w:hAnsiTheme="majorHAnsi"/>
          <w:sz w:val="20"/>
          <w:szCs w:val="20"/>
        </w:rPr>
        <w:tab/>
      </w:r>
      <w:r>
        <w:rPr>
          <w:rFonts w:asciiTheme="majorHAnsi" w:eastAsia="MS Mincho" w:hAnsiTheme="majorHAnsi"/>
          <w:sz w:val="20"/>
          <w:szCs w:val="20"/>
        </w:rPr>
        <w:tab/>
      </w:r>
    </w:p>
    <w:p w14:paraId="3BD6413A" w14:textId="6451A731" w:rsidR="006D0DF8" w:rsidRDefault="006D0DF8" w:rsidP="006D0DF8">
      <w:pPr>
        <w:spacing w:after="0" w:line="240" w:lineRule="auto"/>
        <w:rPr>
          <w:rFonts w:ascii="Cambria" w:eastAsia="MS Mincho" w:hAnsi="Cambria"/>
          <w:sz w:val="20"/>
          <w:szCs w:val="20"/>
        </w:rPr>
      </w:pPr>
      <w:r>
        <w:rPr>
          <w:rFonts w:ascii="Cambria" w:eastAsia="MS Mincho" w:hAnsi="Cambria"/>
          <w:sz w:val="20"/>
          <w:szCs w:val="20"/>
        </w:rPr>
        <w:t>Fixed O&amp;M Cost ($/</w:t>
      </w:r>
      <w:proofErr w:type="spellStart"/>
      <w:r>
        <w:rPr>
          <w:rFonts w:ascii="Cambria" w:eastAsia="MS Mincho" w:hAnsi="Cambria"/>
          <w:sz w:val="20"/>
          <w:szCs w:val="20"/>
        </w:rPr>
        <w:t>kWe</w:t>
      </w:r>
      <w:proofErr w:type="spellEnd"/>
      <w:r>
        <w:rPr>
          <w:rFonts w:ascii="Cambria" w:eastAsia="MS Mincho" w:hAnsi="Cambria"/>
          <w:sz w:val="20"/>
          <w:szCs w:val="20"/>
        </w:rPr>
        <w:t>)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 xml:space="preserve"> </w:t>
      </w:r>
      <w:r>
        <w:rPr>
          <w:rFonts w:ascii="Cambria" w:eastAsia="MS Mincho" w:hAnsi="Cambria"/>
          <w:sz w:val="20"/>
          <w:szCs w:val="20"/>
        </w:rPr>
        <w:tab/>
        <w:t xml:space="preserve"> 51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>NREL ATB [2</w:t>
      </w:r>
      <w:r w:rsidR="00634759">
        <w:rPr>
          <w:rFonts w:ascii="Cambria" w:eastAsia="MS Mincho" w:hAnsi="Cambria"/>
          <w:sz w:val="20"/>
          <w:szCs w:val="20"/>
        </w:rPr>
        <w:t>A</w:t>
      </w:r>
      <w:r>
        <w:rPr>
          <w:rFonts w:ascii="Cambria" w:eastAsia="MS Mincho" w:hAnsi="Cambria"/>
          <w:sz w:val="20"/>
          <w:szCs w:val="20"/>
        </w:rPr>
        <w:t>]</w:t>
      </w:r>
    </w:p>
    <w:p w14:paraId="25912058" w14:textId="64B43C69" w:rsidR="006D0DF8" w:rsidRDefault="006D0DF8" w:rsidP="006D0DF8">
      <w:pPr>
        <w:spacing w:after="0" w:line="240" w:lineRule="auto"/>
        <w:rPr>
          <w:rFonts w:ascii="Cambria" w:eastAsia="MS Mincho" w:hAnsi="Cambria"/>
          <w:sz w:val="20"/>
          <w:szCs w:val="20"/>
        </w:rPr>
      </w:pP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 xml:space="preserve"> 2</w:t>
      </w:r>
      <w:r w:rsidR="00ED63D3">
        <w:rPr>
          <w:rFonts w:ascii="Cambria" w:eastAsia="MS Mincho" w:hAnsi="Cambria"/>
          <w:sz w:val="20"/>
          <w:szCs w:val="20"/>
        </w:rPr>
        <w:t>5.50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 xml:space="preserve"> </w:t>
      </w:r>
      <w:r w:rsidR="00ED63D3">
        <w:rPr>
          <w:rFonts w:ascii="Cambria" w:eastAsia="MS Mincho" w:hAnsi="Cambria"/>
          <w:sz w:val="20"/>
          <w:szCs w:val="20"/>
        </w:rPr>
        <w:t>36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>Lazard 20</w:t>
      </w:r>
      <w:r w:rsidR="00ED63D3">
        <w:rPr>
          <w:rFonts w:ascii="Cambria" w:eastAsia="MS Mincho" w:hAnsi="Cambria"/>
          <w:sz w:val="20"/>
          <w:szCs w:val="20"/>
        </w:rPr>
        <w:t>21</w:t>
      </w:r>
      <w:r>
        <w:rPr>
          <w:rFonts w:ascii="Cambria" w:eastAsia="MS Mincho" w:hAnsi="Cambria"/>
          <w:sz w:val="20"/>
          <w:szCs w:val="20"/>
        </w:rPr>
        <w:t xml:space="preserve"> [3]</w:t>
      </w:r>
    </w:p>
    <w:p w14:paraId="4B929461" w14:textId="77777777" w:rsidR="006D0DF8" w:rsidRDefault="006D0DF8" w:rsidP="006D0DF8">
      <w:pPr>
        <w:spacing w:after="0" w:line="240" w:lineRule="auto"/>
        <w:rPr>
          <w:rFonts w:ascii="Cambria" w:eastAsia="MS Mincho" w:hAnsi="Cambria"/>
          <w:sz w:val="20"/>
          <w:szCs w:val="20"/>
        </w:rPr>
      </w:pPr>
    </w:p>
    <w:p w14:paraId="515320DC" w14:textId="77777777" w:rsidR="006D0DF8" w:rsidRDefault="006D0DF8" w:rsidP="006D0DF8">
      <w:pPr>
        <w:spacing w:after="0" w:line="240" w:lineRule="auto"/>
        <w:rPr>
          <w:rFonts w:ascii="Cambria" w:eastAsia="MS Mincho" w:hAnsi="Cambria"/>
          <w:b/>
          <w:sz w:val="20"/>
          <w:szCs w:val="20"/>
          <w:u w:val="single"/>
        </w:rPr>
      </w:pPr>
      <w:r>
        <w:rPr>
          <w:rFonts w:ascii="Cambria" w:eastAsia="MS Mincho" w:hAnsi="Cambria"/>
          <w:b/>
          <w:sz w:val="20"/>
          <w:szCs w:val="20"/>
          <w:u w:val="single"/>
        </w:rPr>
        <w:t>BATTERY</w:t>
      </w:r>
      <w:r>
        <w:rPr>
          <w:rFonts w:ascii="Cambria" w:eastAsia="MS Mincho" w:hAnsi="Cambria"/>
          <w:b/>
          <w:sz w:val="20"/>
          <w:szCs w:val="20"/>
          <w:u w:val="single"/>
        </w:rPr>
        <w:tab/>
      </w:r>
      <w:r>
        <w:rPr>
          <w:rFonts w:ascii="Cambria" w:eastAsia="MS Mincho" w:hAnsi="Cambria"/>
          <w:b/>
          <w:sz w:val="20"/>
          <w:szCs w:val="20"/>
          <w:u w:val="single"/>
        </w:rPr>
        <w:tab/>
      </w:r>
      <w:r>
        <w:rPr>
          <w:rFonts w:ascii="Cambria" w:eastAsia="MS Mincho" w:hAnsi="Cambria"/>
          <w:b/>
          <w:sz w:val="20"/>
          <w:szCs w:val="20"/>
          <w:u w:val="single"/>
        </w:rPr>
        <w:tab/>
        <w:t>Low</w:t>
      </w:r>
      <w:r>
        <w:rPr>
          <w:rFonts w:ascii="Cambria" w:eastAsia="MS Mincho" w:hAnsi="Cambria"/>
          <w:b/>
          <w:sz w:val="20"/>
          <w:szCs w:val="20"/>
          <w:u w:val="single"/>
        </w:rPr>
        <w:tab/>
      </w:r>
      <w:r>
        <w:rPr>
          <w:rFonts w:ascii="Cambria" w:eastAsia="MS Mincho" w:hAnsi="Cambria"/>
          <w:b/>
          <w:sz w:val="20"/>
          <w:szCs w:val="20"/>
          <w:u w:val="single"/>
        </w:rPr>
        <w:tab/>
        <w:t>Median</w:t>
      </w:r>
      <w:r>
        <w:rPr>
          <w:rFonts w:ascii="Cambria" w:eastAsia="MS Mincho" w:hAnsi="Cambria"/>
          <w:b/>
          <w:sz w:val="20"/>
          <w:szCs w:val="20"/>
          <w:u w:val="single"/>
        </w:rPr>
        <w:tab/>
      </w:r>
      <w:r>
        <w:rPr>
          <w:rFonts w:ascii="Cambria" w:eastAsia="MS Mincho" w:hAnsi="Cambria"/>
          <w:b/>
          <w:sz w:val="20"/>
          <w:szCs w:val="20"/>
          <w:u w:val="single"/>
        </w:rPr>
        <w:tab/>
        <w:t>High</w:t>
      </w:r>
      <w:r>
        <w:rPr>
          <w:rFonts w:ascii="Cambria" w:eastAsia="MS Mincho" w:hAnsi="Cambria"/>
          <w:b/>
          <w:sz w:val="20"/>
          <w:szCs w:val="20"/>
          <w:u w:val="single"/>
        </w:rPr>
        <w:tab/>
      </w:r>
      <w:r>
        <w:rPr>
          <w:rFonts w:ascii="Cambria" w:eastAsia="MS Mincho" w:hAnsi="Cambria"/>
          <w:b/>
          <w:sz w:val="20"/>
          <w:szCs w:val="20"/>
          <w:u w:val="single"/>
        </w:rPr>
        <w:tab/>
        <w:t>Reference</w:t>
      </w:r>
    </w:p>
    <w:p w14:paraId="7D2066AB" w14:textId="77777777" w:rsidR="006D0DF8" w:rsidRDefault="006D0DF8" w:rsidP="006D0DF8">
      <w:pPr>
        <w:spacing w:after="0" w:line="240" w:lineRule="auto"/>
        <w:rPr>
          <w:rFonts w:ascii="Cambria" w:eastAsia="MS Mincho" w:hAnsi="Cambria"/>
          <w:sz w:val="20"/>
          <w:szCs w:val="20"/>
        </w:rPr>
      </w:pPr>
      <w:r>
        <w:rPr>
          <w:rFonts w:ascii="Cambria" w:eastAsia="MS Mincho" w:hAnsi="Cambria"/>
          <w:sz w:val="20"/>
          <w:szCs w:val="20"/>
        </w:rPr>
        <w:t>Capital Cost ($/</w:t>
      </w:r>
      <w:proofErr w:type="spellStart"/>
      <w:r>
        <w:rPr>
          <w:rFonts w:ascii="Cambria" w:eastAsia="MS Mincho" w:hAnsi="Cambria"/>
          <w:sz w:val="20"/>
          <w:szCs w:val="20"/>
        </w:rPr>
        <w:t>kWhr</w:t>
      </w:r>
      <w:proofErr w:type="spellEnd"/>
      <w:r>
        <w:rPr>
          <w:rFonts w:ascii="Cambria" w:eastAsia="MS Mincho" w:hAnsi="Cambria"/>
          <w:sz w:val="20"/>
          <w:szCs w:val="20"/>
        </w:rPr>
        <w:t>)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>515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>Lazard 2017 [3]</w:t>
      </w:r>
    </w:p>
    <w:p w14:paraId="5F0FAAA6" w14:textId="77777777" w:rsidR="006D0DF8" w:rsidRDefault="006D0DF8" w:rsidP="006D0DF8">
      <w:pPr>
        <w:spacing w:after="0" w:line="240" w:lineRule="auto"/>
        <w:rPr>
          <w:rFonts w:ascii="Cambria" w:eastAsia="MS Mincho" w:hAnsi="Cambria"/>
          <w:sz w:val="20"/>
          <w:szCs w:val="20"/>
        </w:rPr>
      </w:pPr>
      <w:r>
        <w:rPr>
          <w:rFonts w:ascii="Cambria" w:eastAsia="MS Mincho" w:hAnsi="Cambria"/>
          <w:sz w:val="20"/>
          <w:szCs w:val="20"/>
        </w:rPr>
        <w:t>(Li-Ion Battery)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>550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proofErr w:type="gramStart"/>
      <w:r>
        <w:rPr>
          <w:rFonts w:ascii="Cambria" w:eastAsia="MS Mincho" w:hAnsi="Cambria"/>
          <w:sz w:val="20"/>
          <w:szCs w:val="20"/>
        </w:rPr>
        <w:t>HOMER</w:t>
      </w:r>
      <w:proofErr w:type="gramEnd"/>
      <w:r>
        <w:rPr>
          <w:rFonts w:ascii="Cambria" w:eastAsia="MS Mincho" w:hAnsi="Cambria"/>
          <w:sz w:val="20"/>
          <w:szCs w:val="20"/>
        </w:rPr>
        <w:t xml:space="preserve"> [4]</w:t>
      </w:r>
    </w:p>
    <w:p w14:paraId="77129E4F" w14:textId="3369917A" w:rsidR="006D0DF8" w:rsidRDefault="006D0DF8" w:rsidP="006D0DF8">
      <w:pPr>
        <w:spacing w:after="0" w:line="240" w:lineRule="auto"/>
        <w:rPr>
          <w:rFonts w:ascii="Cambria" w:eastAsia="MS Mincho" w:hAnsi="Cambria"/>
          <w:sz w:val="20"/>
          <w:szCs w:val="20"/>
        </w:rPr>
      </w:pP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>580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>IRENA [1]</w:t>
      </w:r>
    </w:p>
    <w:p w14:paraId="640A2A56" w14:textId="77777777" w:rsidR="00497825" w:rsidRDefault="00096A85" w:rsidP="00497825">
      <w:pPr>
        <w:spacing w:after="0" w:line="240" w:lineRule="auto"/>
        <w:ind w:left="3600" w:hanging="720"/>
        <w:rPr>
          <w:rFonts w:ascii="Cambria" w:eastAsia="MS Mincho" w:hAnsi="Cambria"/>
          <w:sz w:val="20"/>
          <w:szCs w:val="20"/>
        </w:rPr>
      </w:pPr>
      <w:r>
        <w:rPr>
          <w:rFonts w:ascii="Cambria" w:eastAsia="MS Mincho" w:hAnsi="Cambria"/>
          <w:sz w:val="20"/>
          <w:szCs w:val="20"/>
        </w:rPr>
        <w:t>469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>2167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 w:rsidR="00497825">
        <w:rPr>
          <w:rFonts w:ascii="Cambria" w:eastAsia="MS Mincho" w:hAnsi="Cambria"/>
          <w:sz w:val="20"/>
          <w:szCs w:val="20"/>
        </w:rPr>
        <w:t xml:space="preserve">Commercial </w:t>
      </w:r>
      <w:r>
        <w:rPr>
          <w:rFonts w:ascii="Cambria" w:eastAsia="MS Mincho" w:hAnsi="Cambria"/>
          <w:sz w:val="20"/>
          <w:szCs w:val="20"/>
        </w:rPr>
        <w:t>Feldman [7] based on assumed battery duration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</w:p>
    <w:p w14:paraId="53F2DAB7" w14:textId="77777777" w:rsidR="00497825" w:rsidRDefault="00497825" w:rsidP="00497825">
      <w:pPr>
        <w:spacing w:after="0" w:line="240" w:lineRule="auto"/>
        <w:ind w:left="3600" w:hanging="720"/>
        <w:rPr>
          <w:rFonts w:ascii="Cambria" w:eastAsia="MS Mincho" w:hAnsi="Cambria"/>
          <w:sz w:val="20"/>
          <w:szCs w:val="20"/>
        </w:rPr>
      </w:pPr>
      <w:r>
        <w:rPr>
          <w:rFonts w:ascii="Cambria" w:eastAsia="MS Mincho" w:hAnsi="Cambria"/>
          <w:sz w:val="20"/>
          <w:szCs w:val="20"/>
        </w:rPr>
        <w:t>341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>845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>Utility Feldman [7]</w:t>
      </w:r>
    </w:p>
    <w:p w14:paraId="73FED440" w14:textId="46E93629" w:rsidR="00096A85" w:rsidRDefault="00497825" w:rsidP="00497825">
      <w:pPr>
        <w:spacing w:after="0" w:line="240" w:lineRule="auto"/>
        <w:ind w:left="3600" w:hanging="720"/>
        <w:rPr>
          <w:rFonts w:ascii="Cambria" w:eastAsia="MS Mincho" w:hAnsi="Cambria"/>
          <w:sz w:val="20"/>
          <w:szCs w:val="20"/>
        </w:rPr>
      </w:pPr>
      <w:r>
        <w:rPr>
          <w:rFonts w:ascii="Cambria" w:eastAsia="MS Mincho" w:hAnsi="Cambria"/>
          <w:sz w:val="20"/>
          <w:szCs w:val="20"/>
        </w:rPr>
        <w:tab/>
        <w:t>Based on assumed battery duration</w:t>
      </w:r>
      <w:r w:rsidR="00096A85">
        <w:rPr>
          <w:rFonts w:ascii="Cambria" w:eastAsia="MS Mincho" w:hAnsi="Cambria"/>
          <w:sz w:val="20"/>
          <w:szCs w:val="20"/>
        </w:rPr>
        <w:tab/>
      </w:r>
      <w:r w:rsidR="00096A85">
        <w:rPr>
          <w:rFonts w:ascii="Cambria" w:eastAsia="MS Mincho" w:hAnsi="Cambria"/>
          <w:sz w:val="20"/>
          <w:szCs w:val="20"/>
        </w:rPr>
        <w:tab/>
      </w:r>
    </w:p>
    <w:p w14:paraId="20502E25" w14:textId="77777777" w:rsidR="006D0DF8" w:rsidRDefault="006D0DF8" w:rsidP="006D0DF8">
      <w:pPr>
        <w:spacing w:after="0" w:line="240" w:lineRule="auto"/>
        <w:rPr>
          <w:rFonts w:ascii="Cambria" w:eastAsia="MS Mincho" w:hAnsi="Cambria"/>
          <w:sz w:val="20"/>
          <w:szCs w:val="20"/>
        </w:rPr>
      </w:pPr>
      <w:r>
        <w:rPr>
          <w:rFonts w:ascii="Cambria" w:eastAsia="MS Mincho" w:hAnsi="Cambria"/>
          <w:sz w:val="20"/>
          <w:szCs w:val="20"/>
        </w:rPr>
        <w:t>Battery Lifetime (</w:t>
      </w:r>
      <w:proofErr w:type="spellStart"/>
      <w:r>
        <w:rPr>
          <w:rFonts w:ascii="Cambria" w:eastAsia="MS Mincho" w:hAnsi="Cambria"/>
          <w:sz w:val="20"/>
          <w:szCs w:val="20"/>
        </w:rPr>
        <w:t>yrs</w:t>
      </w:r>
      <w:proofErr w:type="spellEnd"/>
      <w:r>
        <w:rPr>
          <w:rFonts w:ascii="Cambria" w:eastAsia="MS Mincho" w:hAnsi="Cambria"/>
          <w:sz w:val="20"/>
          <w:szCs w:val="20"/>
        </w:rPr>
        <w:t>)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>10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>15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>HOMER [4]</w:t>
      </w:r>
    </w:p>
    <w:p w14:paraId="3F06F538" w14:textId="17903682" w:rsidR="006D0DF8" w:rsidRDefault="006D0DF8" w:rsidP="006D0DF8">
      <w:pPr>
        <w:spacing w:after="0" w:line="240" w:lineRule="auto"/>
        <w:rPr>
          <w:rFonts w:ascii="Cambria" w:eastAsia="MS Mincho" w:hAnsi="Cambria"/>
          <w:sz w:val="20"/>
          <w:szCs w:val="20"/>
        </w:rPr>
      </w:pPr>
      <w:r>
        <w:rPr>
          <w:rFonts w:ascii="Cambria" w:eastAsia="MS Mincho" w:hAnsi="Cambria"/>
          <w:sz w:val="20"/>
          <w:szCs w:val="20"/>
        </w:rPr>
        <w:t>Fixed O&amp;M Cost ($/</w:t>
      </w:r>
      <w:proofErr w:type="spellStart"/>
      <w:r>
        <w:rPr>
          <w:rFonts w:ascii="Cambria" w:eastAsia="MS Mincho" w:hAnsi="Cambria"/>
          <w:sz w:val="20"/>
          <w:szCs w:val="20"/>
        </w:rPr>
        <w:t>kWhr</w:t>
      </w:r>
      <w:proofErr w:type="spellEnd"/>
      <w:r>
        <w:rPr>
          <w:rFonts w:ascii="Cambria" w:eastAsia="MS Mincho" w:hAnsi="Cambria"/>
          <w:sz w:val="20"/>
          <w:szCs w:val="20"/>
        </w:rPr>
        <w:t>)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>37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>NREL ATB [2]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>10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proofErr w:type="gramStart"/>
      <w:r>
        <w:rPr>
          <w:rFonts w:ascii="Cambria" w:eastAsia="MS Mincho" w:hAnsi="Cambria"/>
          <w:sz w:val="20"/>
          <w:szCs w:val="20"/>
        </w:rPr>
        <w:t>HOMER</w:t>
      </w:r>
      <w:proofErr w:type="gramEnd"/>
      <w:r>
        <w:rPr>
          <w:rFonts w:ascii="Cambria" w:eastAsia="MS Mincho" w:hAnsi="Cambria"/>
          <w:sz w:val="20"/>
          <w:szCs w:val="20"/>
        </w:rPr>
        <w:t xml:space="preserve"> [4]</w:t>
      </w:r>
    </w:p>
    <w:p w14:paraId="1287D83F" w14:textId="4FFA54D9" w:rsidR="00096A85" w:rsidRDefault="00096A85" w:rsidP="006D0DF8">
      <w:pPr>
        <w:spacing w:after="0" w:line="240" w:lineRule="auto"/>
        <w:rPr>
          <w:rFonts w:ascii="Cambria" w:eastAsia="MS Mincho" w:hAnsi="Cambria"/>
          <w:sz w:val="20"/>
          <w:szCs w:val="20"/>
        </w:rPr>
      </w:pP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>10</w:t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  <w:t>Feldman [7]</w:t>
      </w:r>
    </w:p>
    <w:p w14:paraId="08FA2C88" w14:textId="77777777" w:rsidR="006D0DF8" w:rsidRDefault="006D0DF8" w:rsidP="006D0DF8">
      <w:pPr>
        <w:spacing w:after="0" w:line="240" w:lineRule="auto"/>
        <w:rPr>
          <w:rFonts w:ascii="Cambria" w:eastAsia="MS Mincho" w:hAnsi="Cambria"/>
          <w:sz w:val="20"/>
          <w:szCs w:val="20"/>
        </w:rPr>
      </w:pP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  <w:r>
        <w:rPr>
          <w:rFonts w:ascii="Cambria" w:eastAsia="MS Mincho" w:hAnsi="Cambria"/>
          <w:sz w:val="20"/>
          <w:szCs w:val="20"/>
        </w:rPr>
        <w:tab/>
      </w:r>
    </w:p>
    <w:p w14:paraId="008AFFF4" w14:textId="77777777" w:rsidR="006D0DF8" w:rsidRDefault="006D0DF8" w:rsidP="006D0DF8">
      <w:pPr>
        <w:spacing w:after="0" w:line="240" w:lineRule="auto"/>
        <w:rPr>
          <w:rFonts w:ascii="Cambria" w:eastAsia="MS Mincho" w:hAnsi="Cambria"/>
          <w:b/>
          <w:color w:val="0000FF"/>
          <w:sz w:val="20"/>
          <w:szCs w:val="20"/>
          <w:u w:val="single"/>
        </w:rPr>
      </w:pPr>
      <w:r>
        <w:rPr>
          <w:rFonts w:ascii="Cambria" w:eastAsia="MS Mincho" w:hAnsi="Cambria"/>
          <w:b/>
          <w:color w:val="0000FF"/>
          <w:sz w:val="20"/>
          <w:szCs w:val="20"/>
          <w:u w:val="single"/>
        </w:rPr>
        <w:t>SENSITIVITY RANGE</w:t>
      </w:r>
      <w:r>
        <w:rPr>
          <w:rFonts w:ascii="Cambria" w:eastAsia="MS Mincho" w:hAnsi="Cambria"/>
          <w:b/>
          <w:color w:val="0000FF"/>
          <w:sz w:val="20"/>
          <w:szCs w:val="20"/>
          <w:u w:val="single"/>
        </w:rPr>
        <w:tab/>
      </w:r>
      <w:r>
        <w:rPr>
          <w:rFonts w:ascii="Cambria" w:eastAsia="MS Mincho" w:hAnsi="Cambria"/>
          <w:b/>
          <w:color w:val="0000FF"/>
          <w:sz w:val="20"/>
          <w:szCs w:val="20"/>
          <w:u w:val="single"/>
        </w:rPr>
        <w:tab/>
        <w:t>Low</w:t>
      </w:r>
      <w:r>
        <w:rPr>
          <w:rFonts w:ascii="Cambria" w:eastAsia="MS Mincho" w:hAnsi="Cambria"/>
          <w:b/>
          <w:color w:val="0000FF"/>
          <w:sz w:val="20"/>
          <w:szCs w:val="20"/>
          <w:u w:val="single"/>
        </w:rPr>
        <w:tab/>
      </w:r>
      <w:r>
        <w:rPr>
          <w:rFonts w:ascii="Cambria" w:eastAsia="MS Mincho" w:hAnsi="Cambria"/>
          <w:b/>
          <w:color w:val="0000FF"/>
          <w:sz w:val="20"/>
          <w:szCs w:val="20"/>
          <w:u w:val="single"/>
        </w:rPr>
        <w:tab/>
        <w:t>Median</w:t>
      </w:r>
      <w:r>
        <w:rPr>
          <w:rFonts w:ascii="Cambria" w:eastAsia="MS Mincho" w:hAnsi="Cambria"/>
          <w:b/>
          <w:color w:val="0000FF"/>
          <w:sz w:val="20"/>
          <w:szCs w:val="20"/>
          <w:u w:val="single"/>
        </w:rPr>
        <w:tab/>
      </w:r>
      <w:r>
        <w:rPr>
          <w:rFonts w:ascii="Cambria" w:eastAsia="MS Mincho" w:hAnsi="Cambria"/>
          <w:b/>
          <w:color w:val="0000FF"/>
          <w:sz w:val="20"/>
          <w:szCs w:val="20"/>
          <w:u w:val="single"/>
        </w:rPr>
        <w:tab/>
        <w:t>High</w:t>
      </w:r>
      <w:r>
        <w:rPr>
          <w:rFonts w:ascii="Cambria" w:eastAsia="MS Mincho" w:hAnsi="Cambria"/>
          <w:b/>
          <w:color w:val="0000FF"/>
          <w:sz w:val="20"/>
          <w:szCs w:val="20"/>
          <w:u w:val="single"/>
        </w:rPr>
        <w:tab/>
      </w:r>
      <w:r>
        <w:rPr>
          <w:rFonts w:ascii="Cambria" w:eastAsia="MS Mincho" w:hAnsi="Cambria"/>
          <w:b/>
          <w:color w:val="0000FF"/>
          <w:sz w:val="20"/>
          <w:szCs w:val="20"/>
          <w:u w:val="single"/>
        </w:rPr>
        <w:tab/>
        <w:t>Reference</w:t>
      </w:r>
    </w:p>
    <w:p w14:paraId="6F89DD00" w14:textId="47EEBC02" w:rsidR="006D0DF8" w:rsidRDefault="006D0DF8" w:rsidP="006D0DF8">
      <w:pPr>
        <w:spacing w:before="100" w:after="0" w:line="240" w:lineRule="auto"/>
        <w:rPr>
          <w:rFonts w:ascii="Cambria" w:eastAsia="MS Mincho" w:hAnsi="Cambria"/>
          <w:color w:val="0000FF"/>
          <w:sz w:val="20"/>
          <w:szCs w:val="20"/>
        </w:rPr>
      </w:pPr>
      <w:r>
        <w:rPr>
          <w:rFonts w:ascii="Cambria" w:eastAsia="MS Mincho" w:hAnsi="Cambria"/>
          <w:color w:val="0000FF"/>
          <w:sz w:val="20"/>
          <w:szCs w:val="20"/>
        </w:rPr>
        <w:t>Solar-PV ($/</w:t>
      </w:r>
      <w:proofErr w:type="spellStart"/>
      <w:r>
        <w:rPr>
          <w:rFonts w:ascii="Cambria" w:eastAsia="MS Mincho" w:hAnsi="Cambria"/>
          <w:color w:val="0000FF"/>
          <w:sz w:val="20"/>
          <w:szCs w:val="20"/>
        </w:rPr>
        <w:t>kWe</w:t>
      </w:r>
      <w:proofErr w:type="spellEnd"/>
      <w:r>
        <w:rPr>
          <w:rFonts w:ascii="Cambria" w:eastAsia="MS Mincho" w:hAnsi="Cambria"/>
          <w:color w:val="0000FF"/>
          <w:sz w:val="20"/>
          <w:szCs w:val="20"/>
        </w:rPr>
        <w:t>)</w:t>
      </w:r>
      <w:r>
        <w:rPr>
          <w:rFonts w:ascii="Cambria" w:eastAsia="MS Mincho" w:hAnsi="Cambria"/>
          <w:color w:val="0000FF"/>
          <w:sz w:val="20"/>
          <w:szCs w:val="20"/>
        </w:rPr>
        <w:tab/>
      </w:r>
      <w:proofErr w:type="gramStart"/>
      <w:r>
        <w:rPr>
          <w:rFonts w:ascii="Cambria" w:eastAsia="MS Mincho" w:hAnsi="Cambria"/>
          <w:color w:val="0000FF"/>
          <w:sz w:val="20"/>
          <w:szCs w:val="20"/>
        </w:rPr>
        <w:tab/>
        <w:t xml:space="preserve">  </w:t>
      </w:r>
      <w:r w:rsidR="00735A62">
        <w:rPr>
          <w:rFonts w:ascii="Cambria" w:eastAsia="MS Mincho" w:hAnsi="Cambria"/>
          <w:color w:val="0000FF"/>
          <w:sz w:val="20"/>
          <w:szCs w:val="20"/>
        </w:rPr>
        <w:t>750</w:t>
      </w:r>
      <w:proofErr w:type="gramEnd"/>
      <w:r>
        <w:rPr>
          <w:rFonts w:ascii="Cambria" w:eastAsia="MS Mincho" w:hAnsi="Cambria"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ab/>
      </w:r>
      <w:r w:rsidR="00735A62">
        <w:rPr>
          <w:rFonts w:ascii="Cambria" w:eastAsia="MS Mincho" w:hAnsi="Cambria"/>
          <w:color w:val="0000FF"/>
          <w:sz w:val="20"/>
          <w:szCs w:val="20"/>
        </w:rPr>
        <w:t>1072</w:t>
      </w:r>
      <w:r>
        <w:rPr>
          <w:rFonts w:ascii="Cambria" w:eastAsia="MS Mincho" w:hAnsi="Cambria"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ab/>
      </w:r>
      <w:r w:rsidR="00735A62">
        <w:rPr>
          <w:rFonts w:ascii="Cambria" w:eastAsia="MS Mincho" w:hAnsi="Cambria"/>
          <w:color w:val="0000FF"/>
          <w:sz w:val="20"/>
          <w:szCs w:val="20"/>
        </w:rPr>
        <w:t>1350</w:t>
      </w:r>
      <w:r>
        <w:rPr>
          <w:rFonts w:ascii="Cambria" w:eastAsia="MS Mincho" w:hAnsi="Cambria"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ab/>
        <w:t>Combined range</w:t>
      </w:r>
    </w:p>
    <w:p w14:paraId="16F02D09" w14:textId="7758C849" w:rsidR="006D0DF8" w:rsidRDefault="006D0DF8" w:rsidP="006D0DF8">
      <w:pPr>
        <w:spacing w:before="100" w:after="0" w:line="240" w:lineRule="auto"/>
        <w:rPr>
          <w:rFonts w:ascii="Cambria" w:eastAsia="MS Mincho" w:hAnsi="Cambria"/>
          <w:color w:val="0000FF"/>
          <w:sz w:val="20"/>
          <w:szCs w:val="20"/>
        </w:rPr>
      </w:pPr>
      <w:r>
        <w:rPr>
          <w:rFonts w:ascii="Cambria" w:eastAsia="MS Mincho" w:hAnsi="Cambria"/>
          <w:color w:val="0000FF"/>
          <w:sz w:val="20"/>
          <w:szCs w:val="20"/>
        </w:rPr>
        <w:t>Solar Lifetime</w:t>
      </w:r>
      <w:r>
        <w:rPr>
          <w:rFonts w:ascii="Cambria" w:eastAsia="MS Mincho" w:hAnsi="Cambria"/>
          <w:color w:val="0000FF"/>
          <w:sz w:val="20"/>
          <w:szCs w:val="20"/>
        </w:rPr>
        <w:tab/>
        <w:t xml:space="preserve"> (</w:t>
      </w:r>
      <w:proofErr w:type="spellStart"/>
      <w:r>
        <w:rPr>
          <w:rFonts w:ascii="Cambria" w:eastAsia="MS Mincho" w:hAnsi="Cambria"/>
          <w:color w:val="0000FF"/>
          <w:sz w:val="20"/>
          <w:szCs w:val="20"/>
        </w:rPr>
        <w:t>yrs</w:t>
      </w:r>
      <w:proofErr w:type="spellEnd"/>
      <w:r>
        <w:rPr>
          <w:rFonts w:ascii="Cambria" w:eastAsia="MS Mincho" w:hAnsi="Cambria"/>
          <w:color w:val="0000FF"/>
          <w:sz w:val="20"/>
          <w:szCs w:val="20"/>
        </w:rPr>
        <w:t>)</w:t>
      </w:r>
      <w:r>
        <w:rPr>
          <w:rFonts w:ascii="Cambria" w:eastAsia="MS Mincho" w:hAnsi="Cambria"/>
          <w:color w:val="0000FF"/>
          <w:sz w:val="20"/>
          <w:szCs w:val="20"/>
        </w:rPr>
        <w:tab/>
      </w:r>
      <w:proofErr w:type="gramStart"/>
      <w:r>
        <w:rPr>
          <w:rFonts w:ascii="Cambria" w:eastAsia="MS Mincho" w:hAnsi="Cambria"/>
          <w:color w:val="0000FF"/>
          <w:sz w:val="20"/>
          <w:szCs w:val="20"/>
        </w:rPr>
        <w:tab/>
        <w:t xml:space="preserve">  20</w:t>
      </w:r>
      <w:proofErr w:type="gramEnd"/>
      <w:r>
        <w:rPr>
          <w:rFonts w:ascii="Cambria" w:eastAsia="MS Mincho" w:hAnsi="Cambria"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ab/>
      </w:r>
      <w:r w:rsidR="00EE3B30">
        <w:rPr>
          <w:rFonts w:ascii="Cambria" w:eastAsia="MS Mincho" w:hAnsi="Cambria"/>
          <w:color w:val="0000FF"/>
          <w:sz w:val="20"/>
          <w:szCs w:val="20"/>
        </w:rPr>
        <w:t>25</w:t>
      </w:r>
      <w:r>
        <w:rPr>
          <w:rFonts w:ascii="Cambria" w:eastAsia="MS Mincho" w:hAnsi="Cambria"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ab/>
        <w:t xml:space="preserve">   </w:t>
      </w:r>
      <w:r w:rsidR="00EE3B30">
        <w:rPr>
          <w:rFonts w:ascii="Cambria" w:eastAsia="MS Mincho" w:hAnsi="Cambria"/>
          <w:color w:val="0000FF"/>
          <w:sz w:val="20"/>
          <w:szCs w:val="20"/>
        </w:rPr>
        <w:t>30</w:t>
      </w:r>
      <w:r>
        <w:rPr>
          <w:rFonts w:ascii="Cambria" w:eastAsia="MS Mincho" w:hAnsi="Cambria"/>
          <w:color w:val="0000FF"/>
          <w:sz w:val="20"/>
          <w:szCs w:val="20"/>
        </w:rPr>
        <w:tab/>
        <w:t>NREL-HOMER [5]</w:t>
      </w:r>
      <w:r w:rsidR="00EE3B30">
        <w:rPr>
          <w:rFonts w:ascii="Cambria" w:eastAsia="MS Mincho" w:hAnsi="Cambria"/>
          <w:color w:val="0000FF"/>
          <w:sz w:val="20"/>
          <w:szCs w:val="20"/>
        </w:rPr>
        <w:t xml:space="preserve"> + ATB[2B]</w:t>
      </w:r>
    </w:p>
    <w:p w14:paraId="16FC5DCE" w14:textId="212D2ABE" w:rsidR="006D0DF8" w:rsidRDefault="006D0DF8" w:rsidP="006D0DF8">
      <w:pPr>
        <w:spacing w:before="100" w:after="0" w:line="240" w:lineRule="auto"/>
        <w:rPr>
          <w:rFonts w:ascii="Cambria" w:eastAsia="MS Mincho" w:hAnsi="Cambria"/>
          <w:color w:val="0000FF"/>
          <w:sz w:val="20"/>
          <w:szCs w:val="20"/>
          <w:u w:val="single"/>
        </w:rPr>
      </w:pPr>
      <w:r>
        <w:rPr>
          <w:rFonts w:ascii="Cambria" w:eastAsia="MS Mincho" w:hAnsi="Cambria"/>
          <w:color w:val="0000FF"/>
          <w:sz w:val="20"/>
          <w:szCs w:val="20"/>
          <w:u w:val="single"/>
        </w:rPr>
        <w:t>Solar O&amp;M Cost ($/</w:t>
      </w:r>
      <w:proofErr w:type="spellStart"/>
      <w:r>
        <w:rPr>
          <w:rFonts w:ascii="Cambria" w:eastAsia="MS Mincho" w:hAnsi="Cambria"/>
          <w:color w:val="0000FF"/>
          <w:sz w:val="20"/>
          <w:szCs w:val="20"/>
          <w:u w:val="single"/>
        </w:rPr>
        <w:t>kWe</w:t>
      </w:r>
      <w:proofErr w:type="spellEnd"/>
      <w:r>
        <w:rPr>
          <w:rFonts w:ascii="Cambria" w:eastAsia="MS Mincho" w:hAnsi="Cambria"/>
          <w:color w:val="0000FF"/>
          <w:sz w:val="20"/>
          <w:szCs w:val="20"/>
          <w:u w:val="single"/>
        </w:rPr>
        <w:t>)</w:t>
      </w:r>
      <w:proofErr w:type="gramStart"/>
      <w:r>
        <w:rPr>
          <w:rFonts w:ascii="Cambria" w:eastAsia="MS Mincho" w:hAnsi="Cambria"/>
          <w:color w:val="0000FF"/>
          <w:sz w:val="20"/>
          <w:szCs w:val="20"/>
          <w:u w:val="single"/>
        </w:rPr>
        <w:tab/>
        <w:t xml:space="preserve">  </w:t>
      </w:r>
      <w:r>
        <w:rPr>
          <w:rFonts w:ascii="Cambria" w:eastAsia="MS Mincho" w:hAnsi="Cambria"/>
          <w:color w:val="0000FF"/>
          <w:sz w:val="20"/>
          <w:szCs w:val="20"/>
          <w:u w:val="single"/>
        </w:rPr>
        <w:tab/>
      </w:r>
      <w:proofErr w:type="gramEnd"/>
      <w:r>
        <w:rPr>
          <w:rFonts w:ascii="Cambria" w:eastAsia="MS Mincho" w:hAnsi="Cambria"/>
          <w:color w:val="0000FF"/>
          <w:sz w:val="20"/>
          <w:szCs w:val="20"/>
          <w:u w:val="single"/>
        </w:rPr>
        <w:t xml:space="preserve">  </w:t>
      </w:r>
      <w:r w:rsidR="00365ED0">
        <w:rPr>
          <w:rFonts w:ascii="Cambria" w:eastAsia="MS Mincho" w:hAnsi="Cambria"/>
          <w:color w:val="0000FF"/>
          <w:sz w:val="20"/>
          <w:szCs w:val="20"/>
          <w:u w:val="single"/>
        </w:rPr>
        <w:t>9.50</w:t>
      </w:r>
      <w:r>
        <w:rPr>
          <w:rFonts w:ascii="Cambria" w:eastAsia="MS Mincho" w:hAnsi="Cambria"/>
          <w:color w:val="0000FF"/>
          <w:sz w:val="20"/>
          <w:szCs w:val="20"/>
          <w:u w:val="single"/>
        </w:rPr>
        <w:tab/>
      </w:r>
      <w:r>
        <w:rPr>
          <w:rFonts w:ascii="Cambria" w:eastAsia="MS Mincho" w:hAnsi="Cambria"/>
          <w:color w:val="0000FF"/>
          <w:sz w:val="20"/>
          <w:szCs w:val="20"/>
          <w:u w:val="single"/>
        </w:rPr>
        <w:tab/>
        <w:t xml:space="preserve">  </w:t>
      </w:r>
      <w:r w:rsidR="00365ED0">
        <w:rPr>
          <w:rFonts w:ascii="Cambria" w:eastAsia="MS Mincho" w:hAnsi="Cambria"/>
          <w:color w:val="0000FF"/>
          <w:sz w:val="20"/>
          <w:szCs w:val="20"/>
          <w:u w:val="single"/>
        </w:rPr>
        <w:t>13</w:t>
      </w:r>
      <w:r>
        <w:rPr>
          <w:rFonts w:ascii="Cambria" w:eastAsia="MS Mincho" w:hAnsi="Cambria"/>
          <w:color w:val="0000FF"/>
          <w:sz w:val="20"/>
          <w:szCs w:val="20"/>
          <w:u w:val="single"/>
        </w:rPr>
        <w:tab/>
      </w:r>
      <w:r>
        <w:rPr>
          <w:rFonts w:ascii="Cambria" w:eastAsia="MS Mincho" w:hAnsi="Cambria"/>
          <w:color w:val="0000FF"/>
          <w:sz w:val="20"/>
          <w:szCs w:val="20"/>
          <w:u w:val="single"/>
        </w:rPr>
        <w:tab/>
      </w:r>
      <w:r w:rsidR="00365ED0">
        <w:rPr>
          <w:rFonts w:ascii="Cambria" w:eastAsia="MS Mincho" w:hAnsi="Cambria"/>
          <w:color w:val="0000FF"/>
          <w:sz w:val="20"/>
          <w:szCs w:val="20"/>
          <w:u w:val="single"/>
        </w:rPr>
        <w:t>16</w:t>
      </w:r>
      <w:r>
        <w:rPr>
          <w:rFonts w:ascii="Cambria" w:eastAsia="MS Mincho" w:hAnsi="Cambria"/>
          <w:color w:val="0000FF"/>
          <w:sz w:val="20"/>
          <w:szCs w:val="20"/>
          <w:u w:val="single"/>
        </w:rPr>
        <w:tab/>
      </w:r>
      <w:r>
        <w:rPr>
          <w:rFonts w:ascii="Cambria" w:eastAsia="MS Mincho" w:hAnsi="Cambria"/>
          <w:color w:val="0000FF"/>
          <w:sz w:val="20"/>
          <w:szCs w:val="20"/>
          <w:u w:val="single"/>
        </w:rPr>
        <w:tab/>
        <w:t>Combined range</w:t>
      </w:r>
    </w:p>
    <w:p w14:paraId="6AA76FC4" w14:textId="15E5B9A8" w:rsidR="006D0DF8" w:rsidRDefault="006D0DF8" w:rsidP="006D0DF8">
      <w:pPr>
        <w:spacing w:before="100" w:after="0" w:line="240" w:lineRule="auto"/>
        <w:rPr>
          <w:rFonts w:ascii="Cambria" w:eastAsia="MS Mincho" w:hAnsi="Cambria"/>
          <w:color w:val="0000FF"/>
          <w:sz w:val="20"/>
          <w:szCs w:val="20"/>
        </w:rPr>
      </w:pPr>
      <w:r>
        <w:rPr>
          <w:rFonts w:ascii="Cambria" w:eastAsia="MS Mincho" w:hAnsi="Cambria"/>
          <w:color w:val="0000FF"/>
          <w:sz w:val="20"/>
          <w:szCs w:val="20"/>
        </w:rPr>
        <w:t>Wind-turbine ($/</w:t>
      </w:r>
      <w:proofErr w:type="spellStart"/>
      <w:r>
        <w:rPr>
          <w:rFonts w:ascii="Cambria" w:eastAsia="MS Mincho" w:hAnsi="Cambria"/>
          <w:color w:val="0000FF"/>
          <w:sz w:val="20"/>
          <w:szCs w:val="20"/>
        </w:rPr>
        <w:t>kWe</w:t>
      </w:r>
      <w:proofErr w:type="spellEnd"/>
      <w:r>
        <w:rPr>
          <w:rFonts w:ascii="Cambria" w:eastAsia="MS Mincho" w:hAnsi="Cambria"/>
          <w:color w:val="0000FF"/>
          <w:sz w:val="20"/>
          <w:szCs w:val="20"/>
        </w:rPr>
        <w:t>)</w:t>
      </w:r>
      <w:r>
        <w:rPr>
          <w:rFonts w:ascii="Cambria" w:eastAsia="MS Mincho" w:hAnsi="Cambria"/>
          <w:color w:val="0000FF"/>
          <w:sz w:val="20"/>
          <w:szCs w:val="20"/>
        </w:rPr>
        <w:tab/>
        <w:t xml:space="preserve"> </w:t>
      </w:r>
      <w:r>
        <w:rPr>
          <w:rFonts w:ascii="Cambria" w:eastAsia="MS Mincho" w:hAnsi="Cambria"/>
          <w:color w:val="0000FF"/>
          <w:sz w:val="20"/>
          <w:szCs w:val="20"/>
        </w:rPr>
        <w:tab/>
      </w:r>
      <w:r w:rsidR="00365ED0">
        <w:rPr>
          <w:rFonts w:ascii="Cambria" w:eastAsia="MS Mincho" w:hAnsi="Cambria"/>
          <w:color w:val="0000FF"/>
          <w:sz w:val="20"/>
          <w:szCs w:val="20"/>
        </w:rPr>
        <w:t>1025</w:t>
      </w:r>
      <w:r>
        <w:rPr>
          <w:rFonts w:ascii="Cambria" w:eastAsia="MS Mincho" w:hAnsi="Cambria"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ab/>
        <w:t>1800</w:t>
      </w:r>
      <w:r>
        <w:rPr>
          <w:rFonts w:ascii="Cambria" w:eastAsia="MS Mincho" w:hAnsi="Cambria"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ab/>
        <w:t>2400</w:t>
      </w:r>
      <w:r>
        <w:rPr>
          <w:rFonts w:ascii="Cambria" w:eastAsia="MS Mincho" w:hAnsi="Cambria"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ab/>
        <w:t>Combined range</w:t>
      </w:r>
    </w:p>
    <w:p w14:paraId="34779A6E" w14:textId="77777777" w:rsidR="006D0DF8" w:rsidRDefault="006D0DF8" w:rsidP="006D0DF8">
      <w:pPr>
        <w:spacing w:before="100" w:after="0" w:line="240" w:lineRule="auto"/>
        <w:rPr>
          <w:rFonts w:ascii="Cambria" w:eastAsia="MS Mincho" w:hAnsi="Cambria"/>
          <w:color w:val="0000FF"/>
          <w:sz w:val="20"/>
          <w:szCs w:val="20"/>
        </w:rPr>
      </w:pPr>
      <w:r>
        <w:rPr>
          <w:rFonts w:ascii="Cambria" w:eastAsia="MS Mincho" w:hAnsi="Cambria"/>
          <w:color w:val="0000FF"/>
          <w:sz w:val="20"/>
          <w:szCs w:val="20"/>
        </w:rPr>
        <w:t>Wind Lifetime (</w:t>
      </w:r>
      <w:proofErr w:type="spellStart"/>
      <w:r>
        <w:rPr>
          <w:rFonts w:ascii="Cambria" w:eastAsia="MS Mincho" w:hAnsi="Cambria"/>
          <w:color w:val="0000FF"/>
          <w:sz w:val="20"/>
          <w:szCs w:val="20"/>
        </w:rPr>
        <w:t>yrs</w:t>
      </w:r>
      <w:proofErr w:type="spellEnd"/>
      <w:r>
        <w:rPr>
          <w:rFonts w:ascii="Cambria" w:eastAsia="MS Mincho" w:hAnsi="Cambria"/>
          <w:color w:val="0000FF"/>
          <w:sz w:val="20"/>
          <w:szCs w:val="20"/>
        </w:rPr>
        <w:t>)</w:t>
      </w:r>
      <w:r>
        <w:rPr>
          <w:rFonts w:ascii="Cambria" w:eastAsia="MS Mincho" w:hAnsi="Cambria"/>
          <w:color w:val="0000FF"/>
          <w:sz w:val="20"/>
          <w:szCs w:val="20"/>
        </w:rPr>
        <w:tab/>
      </w:r>
      <w:proofErr w:type="gramStart"/>
      <w:r>
        <w:rPr>
          <w:rFonts w:ascii="Cambria" w:eastAsia="MS Mincho" w:hAnsi="Cambria"/>
          <w:color w:val="0000FF"/>
          <w:sz w:val="20"/>
          <w:szCs w:val="20"/>
        </w:rPr>
        <w:tab/>
        <w:t xml:space="preserve">  20</w:t>
      </w:r>
      <w:proofErr w:type="gramEnd"/>
      <w:r>
        <w:rPr>
          <w:rFonts w:ascii="Cambria" w:eastAsia="MS Mincho" w:hAnsi="Cambria"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ab/>
        <w:t xml:space="preserve">   20</w:t>
      </w:r>
      <w:r>
        <w:rPr>
          <w:rFonts w:ascii="Cambria" w:eastAsia="MS Mincho" w:hAnsi="Cambria"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ab/>
        <w:t>HOMER [4]</w:t>
      </w:r>
    </w:p>
    <w:p w14:paraId="6B6C3AD6" w14:textId="7B86AEB2" w:rsidR="006D0DF8" w:rsidRDefault="006D0DF8" w:rsidP="006D0DF8">
      <w:pPr>
        <w:spacing w:before="100" w:after="0" w:line="240" w:lineRule="auto"/>
        <w:rPr>
          <w:rFonts w:ascii="Cambria" w:eastAsia="MS Mincho" w:hAnsi="Cambria"/>
          <w:color w:val="0000FF"/>
          <w:sz w:val="20"/>
          <w:szCs w:val="20"/>
          <w:u w:val="single"/>
        </w:rPr>
      </w:pPr>
      <w:r>
        <w:rPr>
          <w:rFonts w:ascii="Cambria" w:eastAsia="MS Mincho" w:hAnsi="Cambria"/>
          <w:color w:val="0000FF"/>
          <w:sz w:val="20"/>
          <w:szCs w:val="20"/>
          <w:u w:val="single"/>
        </w:rPr>
        <w:t>Wind O&amp;M Cost ($/</w:t>
      </w:r>
      <w:proofErr w:type="spellStart"/>
      <w:r>
        <w:rPr>
          <w:rFonts w:ascii="Cambria" w:eastAsia="MS Mincho" w:hAnsi="Cambria"/>
          <w:color w:val="0000FF"/>
          <w:sz w:val="20"/>
          <w:szCs w:val="20"/>
          <w:u w:val="single"/>
        </w:rPr>
        <w:t>kWe</w:t>
      </w:r>
      <w:proofErr w:type="spellEnd"/>
      <w:r>
        <w:rPr>
          <w:rFonts w:ascii="Cambria" w:eastAsia="MS Mincho" w:hAnsi="Cambria"/>
          <w:color w:val="0000FF"/>
          <w:sz w:val="20"/>
          <w:szCs w:val="20"/>
          <w:u w:val="single"/>
        </w:rPr>
        <w:t>)</w:t>
      </w:r>
      <w:r>
        <w:rPr>
          <w:rFonts w:ascii="Cambria" w:eastAsia="MS Mincho" w:hAnsi="Cambria"/>
          <w:color w:val="0000FF"/>
          <w:sz w:val="20"/>
          <w:szCs w:val="20"/>
          <w:u w:val="single"/>
        </w:rPr>
        <w:tab/>
        <w:t xml:space="preserve">   </w:t>
      </w:r>
      <w:r>
        <w:rPr>
          <w:rFonts w:ascii="Cambria" w:eastAsia="MS Mincho" w:hAnsi="Cambria"/>
          <w:color w:val="0000FF"/>
          <w:sz w:val="20"/>
          <w:szCs w:val="20"/>
          <w:u w:val="single"/>
        </w:rPr>
        <w:tab/>
      </w:r>
      <w:r w:rsidR="00365ED0">
        <w:rPr>
          <w:rFonts w:ascii="Cambria" w:eastAsia="MS Mincho" w:hAnsi="Cambria"/>
          <w:color w:val="0000FF"/>
          <w:sz w:val="20"/>
          <w:szCs w:val="20"/>
          <w:u w:val="single"/>
        </w:rPr>
        <w:t>25.50</w:t>
      </w:r>
      <w:r>
        <w:rPr>
          <w:rFonts w:ascii="Cambria" w:eastAsia="MS Mincho" w:hAnsi="Cambria"/>
          <w:color w:val="0000FF"/>
          <w:sz w:val="20"/>
          <w:szCs w:val="20"/>
          <w:u w:val="single"/>
        </w:rPr>
        <w:tab/>
      </w:r>
      <w:r>
        <w:rPr>
          <w:rFonts w:ascii="Cambria" w:eastAsia="MS Mincho" w:hAnsi="Cambria"/>
          <w:color w:val="0000FF"/>
          <w:sz w:val="20"/>
          <w:szCs w:val="20"/>
          <w:u w:val="single"/>
        </w:rPr>
        <w:tab/>
        <w:t xml:space="preserve">    </w:t>
      </w:r>
      <w:r w:rsidR="00365ED0">
        <w:rPr>
          <w:rFonts w:ascii="Cambria" w:eastAsia="MS Mincho" w:hAnsi="Cambria"/>
          <w:color w:val="0000FF"/>
          <w:sz w:val="20"/>
          <w:szCs w:val="20"/>
          <w:u w:val="single"/>
        </w:rPr>
        <w:t>36</w:t>
      </w:r>
      <w:r>
        <w:rPr>
          <w:rFonts w:ascii="Cambria" w:eastAsia="MS Mincho" w:hAnsi="Cambria"/>
          <w:color w:val="0000FF"/>
          <w:sz w:val="20"/>
          <w:szCs w:val="20"/>
          <w:u w:val="single"/>
        </w:rPr>
        <w:tab/>
      </w:r>
      <w:r>
        <w:rPr>
          <w:rFonts w:ascii="Cambria" w:eastAsia="MS Mincho" w:hAnsi="Cambria"/>
          <w:color w:val="0000FF"/>
          <w:sz w:val="20"/>
          <w:szCs w:val="20"/>
          <w:u w:val="single"/>
        </w:rPr>
        <w:tab/>
        <w:t xml:space="preserve">   51</w:t>
      </w:r>
      <w:r>
        <w:rPr>
          <w:rFonts w:ascii="Cambria" w:eastAsia="MS Mincho" w:hAnsi="Cambria"/>
          <w:color w:val="0000FF"/>
          <w:sz w:val="20"/>
          <w:szCs w:val="20"/>
          <w:u w:val="single"/>
        </w:rPr>
        <w:tab/>
      </w:r>
      <w:r>
        <w:rPr>
          <w:rFonts w:ascii="Cambria" w:eastAsia="MS Mincho" w:hAnsi="Cambria"/>
          <w:color w:val="0000FF"/>
          <w:sz w:val="20"/>
          <w:szCs w:val="20"/>
          <w:u w:val="single"/>
        </w:rPr>
        <w:tab/>
        <w:t>Combined range</w:t>
      </w:r>
    </w:p>
    <w:p w14:paraId="321A0B85" w14:textId="3299CCE2" w:rsidR="006D0DF8" w:rsidRDefault="006D0DF8" w:rsidP="006D0DF8">
      <w:pPr>
        <w:spacing w:before="100" w:after="0" w:line="240" w:lineRule="auto"/>
        <w:rPr>
          <w:rFonts w:ascii="Cambria" w:eastAsia="MS Mincho" w:hAnsi="Cambria"/>
          <w:color w:val="0000FF"/>
          <w:sz w:val="20"/>
          <w:szCs w:val="20"/>
        </w:rPr>
      </w:pPr>
      <w:r>
        <w:rPr>
          <w:rFonts w:ascii="Cambria" w:eastAsia="MS Mincho" w:hAnsi="Cambria"/>
          <w:color w:val="0000FF"/>
          <w:sz w:val="20"/>
          <w:szCs w:val="20"/>
        </w:rPr>
        <w:lastRenderedPageBreak/>
        <w:t xml:space="preserve">Battery Cap. Cost ($/kWh) </w:t>
      </w:r>
      <w:r>
        <w:rPr>
          <w:rFonts w:ascii="Cambria" w:eastAsia="MS Mincho" w:hAnsi="Cambria"/>
          <w:color w:val="0000FF"/>
          <w:sz w:val="20"/>
          <w:szCs w:val="20"/>
        </w:rPr>
        <w:tab/>
        <w:t xml:space="preserve"> </w:t>
      </w:r>
      <w:r w:rsidR="00724D29">
        <w:rPr>
          <w:rFonts w:ascii="Cambria" w:eastAsia="MS Mincho" w:hAnsi="Cambria"/>
          <w:color w:val="0000FF"/>
          <w:sz w:val="20"/>
          <w:szCs w:val="20"/>
        </w:rPr>
        <w:t>341</w:t>
      </w:r>
      <w:r>
        <w:rPr>
          <w:rFonts w:ascii="Cambria" w:eastAsia="MS Mincho" w:hAnsi="Cambria"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ab/>
        <w:t xml:space="preserve"> 550</w:t>
      </w:r>
      <w:r>
        <w:rPr>
          <w:rFonts w:ascii="Cambria" w:eastAsia="MS Mincho" w:hAnsi="Cambria"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ab/>
        <w:t xml:space="preserve"> </w:t>
      </w:r>
      <w:r w:rsidR="00AA6606">
        <w:rPr>
          <w:rFonts w:ascii="Cambria" w:eastAsia="MS Mincho" w:hAnsi="Cambria"/>
          <w:color w:val="0000FF"/>
          <w:sz w:val="20"/>
          <w:szCs w:val="20"/>
        </w:rPr>
        <w:t>845</w:t>
      </w:r>
      <w:r>
        <w:rPr>
          <w:rFonts w:ascii="Cambria" w:eastAsia="MS Mincho" w:hAnsi="Cambria"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ab/>
        <w:t>Combined range</w:t>
      </w:r>
    </w:p>
    <w:p w14:paraId="2C38B6D3" w14:textId="77777777" w:rsidR="006D0DF8" w:rsidRDefault="006D0DF8" w:rsidP="006D0DF8">
      <w:pPr>
        <w:spacing w:before="100" w:after="0" w:line="240" w:lineRule="auto"/>
        <w:rPr>
          <w:rFonts w:ascii="Cambria" w:eastAsia="MS Mincho" w:hAnsi="Cambria"/>
          <w:color w:val="0000FF"/>
          <w:sz w:val="20"/>
          <w:szCs w:val="20"/>
        </w:rPr>
      </w:pPr>
      <w:r>
        <w:rPr>
          <w:rFonts w:ascii="Cambria" w:eastAsia="MS Mincho" w:hAnsi="Cambria"/>
          <w:color w:val="0000FF"/>
          <w:sz w:val="20"/>
          <w:szCs w:val="20"/>
        </w:rPr>
        <w:t>Battery Lifetime (</w:t>
      </w:r>
      <w:proofErr w:type="spellStart"/>
      <w:r>
        <w:rPr>
          <w:rFonts w:ascii="Cambria" w:eastAsia="MS Mincho" w:hAnsi="Cambria"/>
          <w:color w:val="0000FF"/>
          <w:sz w:val="20"/>
          <w:szCs w:val="20"/>
        </w:rPr>
        <w:t>yrs</w:t>
      </w:r>
      <w:proofErr w:type="spellEnd"/>
      <w:r>
        <w:rPr>
          <w:rFonts w:ascii="Cambria" w:eastAsia="MS Mincho" w:hAnsi="Cambria"/>
          <w:color w:val="0000FF"/>
          <w:sz w:val="20"/>
          <w:szCs w:val="20"/>
        </w:rPr>
        <w:t>)</w:t>
      </w:r>
      <w:r>
        <w:rPr>
          <w:rFonts w:ascii="Cambria" w:eastAsia="MS Mincho" w:hAnsi="Cambria"/>
          <w:color w:val="0000FF"/>
          <w:sz w:val="20"/>
          <w:szCs w:val="20"/>
        </w:rPr>
        <w:tab/>
        <w:t xml:space="preserve">   </w:t>
      </w:r>
      <w:proofErr w:type="gramStart"/>
      <w:r>
        <w:rPr>
          <w:rFonts w:ascii="Cambria" w:eastAsia="MS Mincho" w:hAnsi="Cambria"/>
          <w:color w:val="0000FF"/>
          <w:sz w:val="20"/>
          <w:szCs w:val="20"/>
        </w:rPr>
        <w:tab/>
        <w:t xml:space="preserve">  10</w:t>
      </w:r>
      <w:proofErr w:type="gramEnd"/>
      <w:r>
        <w:rPr>
          <w:rFonts w:ascii="Cambria" w:eastAsia="MS Mincho" w:hAnsi="Cambria"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ab/>
        <w:t xml:space="preserve">   15</w:t>
      </w:r>
      <w:r>
        <w:rPr>
          <w:rFonts w:ascii="Cambria" w:eastAsia="MS Mincho" w:hAnsi="Cambria"/>
          <w:color w:val="0000FF"/>
          <w:sz w:val="20"/>
          <w:szCs w:val="20"/>
        </w:rPr>
        <w:tab/>
      </w:r>
      <w:r>
        <w:rPr>
          <w:rFonts w:ascii="Cambria" w:eastAsia="MS Mincho" w:hAnsi="Cambria"/>
          <w:color w:val="0000FF"/>
          <w:sz w:val="20"/>
          <w:szCs w:val="20"/>
        </w:rPr>
        <w:tab/>
        <w:t>HOMER [4]</w:t>
      </w:r>
    </w:p>
    <w:p w14:paraId="16CA7766" w14:textId="77777777" w:rsidR="006D0DF8" w:rsidRDefault="006D0DF8" w:rsidP="006D0DF8">
      <w:pPr>
        <w:spacing w:before="100" w:after="0" w:line="240" w:lineRule="auto"/>
        <w:rPr>
          <w:rFonts w:ascii="Cambria" w:eastAsia="MS Mincho" w:hAnsi="Cambria"/>
          <w:color w:val="0000FF"/>
          <w:sz w:val="20"/>
          <w:szCs w:val="20"/>
          <w:u w:val="single"/>
        </w:rPr>
      </w:pPr>
      <w:r>
        <w:rPr>
          <w:rFonts w:ascii="Cambria" w:eastAsia="MS Mincho" w:hAnsi="Cambria"/>
          <w:color w:val="0000FF"/>
          <w:sz w:val="20"/>
          <w:szCs w:val="20"/>
          <w:u w:val="single"/>
        </w:rPr>
        <w:t>Battery O&amp;M Cost ($/kWh)</w:t>
      </w:r>
      <w:proofErr w:type="gramStart"/>
      <w:r>
        <w:rPr>
          <w:rFonts w:ascii="Cambria" w:eastAsia="MS Mincho" w:hAnsi="Cambria"/>
          <w:color w:val="0000FF"/>
          <w:sz w:val="20"/>
          <w:szCs w:val="20"/>
          <w:u w:val="single"/>
        </w:rPr>
        <w:tab/>
        <w:t xml:space="preserve">  10</w:t>
      </w:r>
      <w:proofErr w:type="gramEnd"/>
      <w:r>
        <w:rPr>
          <w:rFonts w:ascii="Cambria" w:eastAsia="MS Mincho" w:hAnsi="Cambria"/>
          <w:color w:val="0000FF"/>
          <w:sz w:val="20"/>
          <w:szCs w:val="20"/>
          <w:u w:val="single"/>
        </w:rPr>
        <w:tab/>
      </w:r>
      <w:r>
        <w:rPr>
          <w:rFonts w:ascii="Cambria" w:eastAsia="MS Mincho" w:hAnsi="Cambria"/>
          <w:color w:val="0000FF"/>
          <w:sz w:val="20"/>
          <w:szCs w:val="20"/>
          <w:u w:val="single"/>
        </w:rPr>
        <w:tab/>
        <w:t xml:space="preserve">   18</w:t>
      </w:r>
      <w:r>
        <w:rPr>
          <w:rFonts w:ascii="Cambria" w:eastAsia="MS Mincho" w:hAnsi="Cambria"/>
          <w:color w:val="0000FF"/>
          <w:sz w:val="20"/>
          <w:szCs w:val="20"/>
          <w:u w:val="single"/>
        </w:rPr>
        <w:tab/>
      </w:r>
      <w:r>
        <w:rPr>
          <w:rFonts w:ascii="Cambria" w:eastAsia="MS Mincho" w:hAnsi="Cambria"/>
          <w:color w:val="0000FF"/>
          <w:sz w:val="20"/>
          <w:szCs w:val="20"/>
          <w:u w:val="single"/>
        </w:rPr>
        <w:tab/>
        <w:t xml:space="preserve">   37</w:t>
      </w:r>
      <w:r>
        <w:rPr>
          <w:rFonts w:ascii="Cambria" w:eastAsia="MS Mincho" w:hAnsi="Cambria"/>
          <w:color w:val="0000FF"/>
          <w:sz w:val="20"/>
          <w:szCs w:val="20"/>
          <w:u w:val="single"/>
        </w:rPr>
        <w:tab/>
      </w:r>
      <w:r>
        <w:rPr>
          <w:rFonts w:ascii="Cambria" w:eastAsia="MS Mincho" w:hAnsi="Cambria"/>
          <w:color w:val="0000FF"/>
          <w:sz w:val="20"/>
          <w:szCs w:val="20"/>
          <w:u w:val="single"/>
        </w:rPr>
        <w:tab/>
        <w:t>Combined range</w:t>
      </w:r>
    </w:p>
    <w:p w14:paraId="7053471D" w14:textId="77777777" w:rsidR="006D0DF8" w:rsidRDefault="006D0DF8" w:rsidP="006D0DF8">
      <w:pPr>
        <w:spacing w:before="120" w:after="0" w:line="240" w:lineRule="auto"/>
        <w:rPr>
          <w:rFonts w:ascii="Cambria" w:eastAsia="MS Mincho" w:hAnsi="Cambria"/>
          <w:sz w:val="20"/>
          <w:szCs w:val="20"/>
        </w:rPr>
      </w:pPr>
    </w:p>
    <w:p w14:paraId="45DC132E" w14:textId="1FE74838" w:rsidR="006D0DF8" w:rsidRDefault="006D0DF8" w:rsidP="006D0DF8">
      <w:pPr>
        <w:spacing w:before="120" w:after="0" w:line="240" w:lineRule="auto"/>
        <w:rPr>
          <w:rFonts w:ascii="Cambria" w:eastAsia="MS Mincho" w:hAnsi="Cambria"/>
          <w:sz w:val="20"/>
          <w:szCs w:val="20"/>
        </w:rPr>
      </w:pPr>
      <w:r>
        <w:rPr>
          <w:rFonts w:ascii="Cambria" w:eastAsia="MS Mincho" w:hAnsi="Cambria"/>
          <w:sz w:val="20"/>
          <w:szCs w:val="20"/>
        </w:rPr>
        <w:t>* Note: Includes cost of DC/AC converter with estimates of 160-300 $/</w:t>
      </w:r>
      <w:proofErr w:type="spellStart"/>
      <w:r>
        <w:rPr>
          <w:rFonts w:ascii="Cambria" w:eastAsia="MS Mincho" w:hAnsi="Cambria"/>
          <w:sz w:val="20"/>
          <w:szCs w:val="20"/>
        </w:rPr>
        <w:t>kWe</w:t>
      </w:r>
      <w:proofErr w:type="spellEnd"/>
      <w:r>
        <w:rPr>
          <w:rFonts w:ascii="Cambria" w:eastAsia="MS Mincho" w:hAnsi="Cambria"/>
          <w:sz w:val="20"/>
          <w:szCs w:val="20"/>
        </w:rPr>
        <w:t xml:space="preserve"> (IRENA)</w:t>
      </w:r>
    </w:p>
    <w:p w14:paraId="06CA5361" w14:textId="7EFC91C5" w:rsidR="00034F42" w:rsidRDefault="00034F42" w:rsidP="006D0DF8">
      <w:pPr>
        <w:spacing w:before="120" w:after="0" w:line="240" w:lineRule="auto"/>
        <w:rPr>
          <w:rFonts w:ascii="Cambria" w:eastAsia="MS Mincho" w:hAnsi="Cambria"/>
          <w:sz w:val="20"/>
          <w:szCs w:val="20"/>
        </w:rPr>
      </w:pPr>
      <w:r>
        <w:rPr>
          <w:rFonts w:ascii="Cambria" w:eastAsia="MS Mincho" w:hAnsi="Cambria"/>
          <w:sz w:val="20"/>
          <w:szCs w:val="20"/>
        </w:rPr>
        <w:t xml:space="preserve">*Above note applies to old data. New data suggests that  </w:t>
      </w:r>
    </w:p>
    <w:p w14:paraId="26D89811" w14:textId="77777777" w:rsidR="006D0DF8" w:rsidRPr="001E3213" w:rsidRDefault="006D0DF8" w:rsidP="006D0DF8">
      <w:pPr>
        <w:spacing w:before="120" w:after="0" w:line="240" w:lineRule="auto"/>
        <w:rPr>
          <w:rFonts w:ascii="Cambria" w:eastAsia="MS Mincho" w:hAnsi="Cambria" w:cs="Lucida Grande"/>
          <w:color w:val="000000"/>
          <w:sz w:val="20"/>
          <w:szCs w:val="20"/>
        </w:rPr>
      </w:pPr>
      <w:r w:rsidRPr="001E3213">
        <w:rPr>
          <w:rFonts w:ascii="Cambria" w:eastAsia="MS Mincho" w:hAnsi="Cambria"/>
          <w:sz w:val="20"/>
          <w:szCs w:val="20"/>
        </w:rPr>
        <w:t xml:space="preserve">1] </w:t>
      </w:r>
      <w:r w:rsidRPr="001E3213">
        <w:rPr>
          <w:rFonts w:ascii="Cambria" w:eastAsia="MS Mincho" w:hAnsi="Cambria" w:cs="Lucida Grande"/>
          <w:color w:val="000000"/>
          <w:sz w:val="20"/>
          <w:szCs w:val="20"/>
        </w:rPr>
        <w:t xml:space="preserve">IRENA  </w:t>
      </w:r>
      <w:hyperlink r:id="rId9" w:history="1">
        <w:r w:rsidRPr="001E3213">
          <w:rPr>
            <w:rStyle w:val="Hyperlink"/>
            <w:rFonts w:ascii="Cambria" w:eastAsia="MS Mincho" w:hAnsi="Cambria" w:cs="Lucida Grande"/>
            <w:color w:val="0000FF"/>
            <w:sz w:val="20"/>
            <w:szCs w:val="20"/>
          </w:rPr>
          <w:t>https://www.irena.org/Statistics/View-Data-by-Topic/Costs/Solar-Costs</w:t>
        </w:r>
      </w:hyperlink>
    </w:p>
    <w:p w14:paraId="5E4E7B2C" w14:textId="7C2ABBC3" w:rsidR="006D0DF8" w:rsidRPr="001E3213" w:rsidRDefault="006D0DF8" w:rsidP="006D0DF8">
      <w:pPr>
        <w:spacing w:after="0" w:line="240" w:lineRule="auto"/>
        <w:rPr>
          <w:rFonts w:ascii="Cambria" w:eastAsia="MS Mincho" w:hAnsi="Cambria" w:cs="Lucida Grande"/>
          <w:color w:val="000000"/>
          <w:sz w:val="20"/>
          <w:szCs w:val="20"/>
        </w:rPr>
      </w:pPr>
      <w:r w:rsidRPr="001E3213">
        <w:rPr>
          <w:rFonts w:ascii="Cambria" w:eastAsia="MS Mincho" w:hAnsi="Cambria" w:cs="Lucida Grande"/>
          <w:color w:val="000000"/>
          <w:sz w:val="20"/>
          <w:szCs w:val="20"/>
        </w:rPr>
        <w:t>2</w:t>
      </w:r>
      <w:r w:rsidR="00DE74EC" w:rsidRPr="001E3213">
        <w:rPr>
          <w:rFonts w:ascii="Cambria" w:eastAsia="MS Mincho" w:hAnsi="Cambria" w:cs="Lucida Grande"/>
          <w:color w:val="000000"/>
          <w:sz w:val="20"/>
          <w:szCs w:val="20"/>
        </w:rPr>
        <w:t>A</w:t>
      </w:r>
      <w:r w:rsidRPr="001E3213">
        <w:rPr>
          <w:rFonts w:ascii="Cambria" w:eastAsia="MS Mincho" w:hAnsi="Cambria" w:cs="Lucida Grande"/>
          <w:color w:val="000000"/>
          <w:sz w:val="20"/>
          <w:szCs w:val="20"/>
        </w:rPr>
        <w:t xml:space="preserve">] NREL-ATB  </w:t>
      </w:r>
      <w:hyperlink r:id="rId10" w:history="1">
        <w:r w:rsidRPr="001E3213">
          <w:rPr>
            <w:rStyle w:val="Hyperlink"/>
            <w:rFonts w:ascii="Cambria" w:eastAsia="MS Mincho" w:hAnsi="Cambria" w:cs="Lucida Grande"/>
            <w:color w:val="0000FF"/>
            <w:sz w:val="20"/>
            <w:szCs w:val="20"/>
          </w:rPr>
          <w:t>https://atb.nrel.gov/electricity/2018/index.html?t=in</w:t>
        </w:r>
      </w:hyperlink>
      <w:r w:rsidRPr="001E3213">
        <w:rPr>
          <w:rFonts w:ascii="Cambria" w:eastAsia="MS Mincho" w:hAnsi="Cambria" w:cs="Lucida Grande"/>
          <w:color w:val="000000"/>
          <w:sz w:val="20"/>
          <w:szCs w:val="20"/>
        </w:rPr>
        <w:t xml:space="preserve"> </w:t>
      </w:r>
    </w:p>
    <w:p w14:paraId="17B67C9B" w14:textId="499B009F" w:rsidR="00DE74EC" w:rsidRPr="001E3213" w:rsidRDefault="00DE74EC" w:rsidP="006D0DF8">
      <w:pPr>
        <w:spacing w:after="0" w:line="240" w:lineRule="auto"/>
        <w:rPr>
          <w:rFonts w:ascii="Cambria" w:eastAsia="MS Mincho" w:hAnsi="Cambria" w:cs="Lucida Grande"/>
          <w:b/>
          <w:bCs/>
          <w:color w:val="000000"/>
          <w:sz w:val="20"/>
          <w:szCs w:val="20"/>
        </w:rPr>
      </w:pPr>
      <w:r w:rsidRPr="001E3213">
        <w:rPr>
          <w:rFonts w:ascii="Cambria" w:eastAsia="MS Mincho" w:hAnsi="Cambria" w:cs="Lucida Grande"/>
          <w:color w:val="000000"/>
          <w:sz w:val="20"/>
          <w:szCs w:val="20"/>
        </w:rPr>
        <w:t xml:space="preserve">2B] NREL-ATB  </w:t>
      </w:r>
      <w:hyperlink r:id="rId11" w:history="1">
        <w:r w:rsidRPr="001E3213">
          <w:rPr>
            <w:rStyle w:val="Hyperlink"/>
            <w:rFonts w:ascii="Cambria" w:eastAsia="MS Mincho" w:hAnsi="Cambria" w:cs="Lucida Grande"/>
            <w:color w:val="0000FF"/>
            <w:sz w:val="20"/>
            <w:szCs w:val="20"/>
          </w:rPr>
          <w:t>https://atb.nrel.gov/electricity/2018/index.html?t=in</w:t>
        </w:r>
      </w:hyperlink>
      <w:r w:rsidR="00B77FDC" w:rsidRPr="001E3213">
        <w:rPr>
          <w:rStyle w:val="Hyperlink"/>
          <w:rFonts w:ascii="Cambria" w:eastAsia="MS Mincho" w:hAnsi="Cambria" w:cs="Lucida Grande"/>
          <w:color w:val="0000FF"/>
          <w:sz w:val="20"/>
          <w:szCs w:val="20"/>
        </w:rPr>
        <w:t xml:space="preserve"> </w:t>
      </w:r>
      <w:r w:rsidR="00B77FDC" w:rsidRPr="001E3213">
        <w:rPr>
          <w:rStyle w:val="Hyperlink"/>
          <w:rFonts w:ascii="Cambria" w:eastAsia="MS Mincho" w:hAnsi="Cambria" w:cs="Lucida Grande"/>
          <w:b/>
          <w:bCs/>
          <w:color w:val="0000FF"/>
          <w:sz w:val="20"/>
          <w:szCs w:val="20"/>
        </w:rPr>
        <w:t>NEEDS UPDATE TO 2021</w:t>
      </w:r>
    </w:p>
    <w:p w14:paraId="03D82D44" w14:textId="256662D1" w:rsidR="006D0DF8" w:rsidRDefault="006D0DF8" w:rsidP="006D0DF8">
      <w:pPr>
        <w:spacing w:after="0" w:line="240" w:lineRule="auto"/>
        <w:rPr>
          <w:rFonts w:ascii="Cambria" w:eastAsia="MS Mincho" w:hAnsi="Cambria"/>
          <w:sz w:val="20"/>
          <w:szCs w:val="20"/>
        </w:rPr>
      </w:pPr>
      <w:r>
        <w:rPr>
          <w:rFonts w:ascii="Cambria" w:eastAsia="MS Mincho" w:hAnsi="Cambria" w:cs="Lucida Grande"/>
          <w:color w:val="000000"/>
          <w:sz w:val="20"/>
          <w:szCs w:val="20"/>
        </w:rPr>
        <w:t xml:space="preserve">3] </w:t>
      </w:r>
      <w:r>
        <w:rPr>
          <w:rFonts w:ascii="Cambria" w:eastAsia="MS Mincho" w:hAnsi="Cambria"/>
          <w:sz w:val="20"/>
          <w:szCs w:val="20"/>
        </w:rPr>
        <w:t>Lazard - Levelized Cost of Energy Analysis, Version 1</w:t>
      </w:r>
      <w:r w:rsidR="00EB5BAD">
        <w:rPr>
          <w:rFonts w:ascii="Cambria" w:eastAsia="MS Mincho" w:hAnsi="Cambria"/>
          <w:sz w:val="20"/>
          <w:szCs w:val="20"/>
        </w:rPr>
        <w:t>5</w:t>
      </w:r>
      <w:r>
        <w:rPr>
          <w:rFonts w:ascii="Cambria" w:eastAsia="MS Mincho" w:hAnsi="Cambria"/>
          <w:sz w:val="20"/>
          <w:szCs w:val="20"/>
        </w:rPr>
        <w:t xml:space="preserve">, </w:t>
      </w:r>
      <w:r w:rsidR="00EB5BAD">
        <w:rPr>
          <w:rFonts w:ascii="Cambria" w:eastAsia="MS Mincho" w:hAnsi="Cambria"/>
          <w:sz w:val="20"/>
          <w:szCs w:val="20"/>
        </w:rPr>
        <w:t>Oct</w:t>
      </w:r>
      <w:r>
        <w:rPr>
          <w:rFonts w:ascii="Cambria" w:eastAsia="MS Mincho" w:hAnsi="Cambria"/>
          <w:sz w:val="20"/>
          <w:szCs w:val="20"/>
        </w:rPr>
        <w:t>. 20</w:t>
      </w:r>
      <w:r w:rsidR="00EB5BAD">
        <w:rPr>
          <w:rFonts w:ascii="Cambria" w:eastAsia="MS Mincho" w:hAnsi="Cambria"/>
          <w:sz w:val="20"/>
          <w:szCs w:val="20"/>
        </w:rPr>
        <w:t>21</w:t>
      </w:r>
      <w:r>
        <w:rPr>
          <w:rFonts w:ascii="Cambria" w:eastAsia="MS Mincho" w:hAnsi="Cambria"/>
          <w:sz w:val="20"/>
          <w:szCs w:val="20"/>
        </w:rPr>
        <w:t>.</w:t>
      </w:r>
    </w:p>
    <w:p w14:paraId="174D3ADC" w14:textId="77777777" w:rsidR="006D0DF8" w:rsidRDefault="006D0DF8" w:rsidP="006D0DF8">
      <w:pPr>
        <w:spacing w:after="0" w:line="240" w:lineRule="auto"/>
        <w:rPr>
          <w:rFonts w:ascii="Cambria" w:eastAsia="MS Mincho" w:hAnsi="Cambria"/>
          <w:sz w:val="20"/>
          <w:szCs w:val="20"/>
        </w:rPr>
      </w:pPr>
      <w:r>
        <w:rPr>
          <w:rFonts w:ascii="Cambria" w:eastAsia="MS Mincho" w:hAnsi="Cambria"/>
          <w:sz w:val="20"/>
          <w:szCs w:val="20"/>
        </w:rPr>
        <w:t xml:space="preserve">4] HOMER Software - </w:t>
      </w:r>
      <w:hyperlink r:id="rId12" w:history="1">
        <w:r>
          <w:rPr>
            <w:rStyle w:val="Hyperlink"/>
            <w:rFonts w:ascii="Cambria" w:eastAsia="MS Mincho" w:hAnsi="Cambria"/>
            <w:color w:val="0000FF"/>
            <w:sz w:val="20"/>
            <w:szCs w:val="20"/>
          </w:rPr>
          <w:t>https://www.homerenergy.com/</w:t>
        </w:r>
      </w:hyperlink>
      <w:r>
        <w:rPr>
          <w:rFonts w:ascii="Cambria" w:eastAsia="MS Mincho" w:hAnsi="Cambria"/>
          <w:sz w:val="20"/>
          <w:szCs w:val="20"/>
        </w:rPr>
        <w:t xml:space="preserve"> </w:t>
      </w:r>
    </w:p>
    <w:p w14:paraId="08D7C365" w14:textId="77777777" w:rsidR="006D0DF8" w:rsidRDefault="006D0DF8" w:rsidP="006D0DF8">
      <w:pPr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eastAsia="MS Mincho" w:hAnsi="Cambria"/>
          <w:sz w:val="20"/>
          <w:szCs w:val="20"/>
        </w:rPr>
        <w:t>5] HOMER Model based on 1%/</w:t>
      </w:r>
      <w:proofErr w:type="spellStart"/>
      <w:r>
        <w:rPr>
          <w:rFonts w:ascii="Cambria" w:eastAsia="MS Mincho" w:hAnsi="Cambria"/>
          <w:sz w:val="20"/>
          <w:szCs w:val="20"/>
        </w:rPr>
        <w:t>yr</w:t>
      </w:r>
      <w:proofErr w:type="spellEnd"/>
      <w:r>
        <w:rPr>
          <w:rFonts w:ascii="Cambria" w:eastAsia="MS Mincho" w:hAnsi="Cambria"/>
          <w:sz w:val="20"/>
          <w:szCs w:val="20"/>
        </w:rPr>
        <w:t xml:space="preserve"> degradation (</w:t>
      </w:r>
      <w:r>
        <w:rPr>
          <w:rFonts w:ascii="Cambria" w:hAnsi="Cambria"/>
          <w:sz w:val="20"/>
          <w:szCs w:val="20"/>
        </w:rPr>
        <w:t>NREL/CP-5200-54109 July 2012)</w:t>
      </w:r>
    </w:p>
    <w:p w14:paraId="586FB961" w14:textId="1A258D9C" w:rsidR="006D0DF8" w:rsidRDefault="006D0DF8" w:rsidP="006D0DF8">
      <w:pPr>
        <w:spacing w:after="0" w:line="240" w:lineRule="auto"/>
        <w:rPr>
          <w:rStyle w:val="Hyperlink"/>
          <w:rFonts w:asciiTheme="majorHAnsi" w:hAnsiTheme="majorHAnsi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6] </w:t>
      </w:r>
      <w:r>
        <w:rPr>
          <w:rFonts w:asciiTheme="majorHAnsi" w:hAnsiTheme="majorHAnsi"/>
          <w:sz w:val="20"/>
          <w:szCs w:val="20"/>
        </w:rPr>
        <w:t xml:space="preserve">EIA, 2019: </w:t>
      </w:r>
      <w:hyperlink r:id="rId13" w:history="1">
        <w:r>
          <w:rPr>
            <w:rStyle w:val="Hyperlink"/>
            <w:rFonts w:asciiTheme="majorHAnsi" w:hAnsiTheme="majorHAnsi"/>
            <w:sz w:val="20"/>
            <w:szCs w:val="20"/>
          </w:rPr>
          <w:t>https://www.eia.gov/analysis/studies/powerplants/capitalcost/xls/table2.xlsx</w:t>
        </w:r>
      </w:hyperlink>
    </w:p>
    <w:p w14:paraId="2DB65C36" w14:textId="37170FF7" w:rsidR="001B15BB" w:rsidRPr="00096A85" w:rsidRDefault="001B15BB" w:rsidP="006D0DF8">
      <w:pPr>
        <w:spacing w:after="0" w:line="240" w:lineRule="auto"/>
        <w:rPr>
          <w:rFonts w:ascii="Cambria" w:eastAsia="MS Mincho" w:hAnsi="Cambria"/>
        </w:rPr>
      </w:pPr>
      <w:r w:rsidRPr="00096A85">
        <w:rPr>
          <w:rFonts w:ascii="Cambria" w:eastAsia="MS Mincho" w:hAnsi="Cambria"/>
        </w:rPr>
        <w:t xml:space="preserve">7] Feldman, 2021: Photovoltaic system and energy storage cost benchmark. </w:t>
      </w:r>
    </w:p>
    <w:p w14:paraId="574D6CC3" w14:textId="77777777" w:rsidR="009F5BB2" w:rsidRDefault="009F5BB2"/>
    <w:sectPr w:rsidR="009F5BB2" w:rsidSect="00FC6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Ben Lindley" w:date="2022-02-16T13:41:00Z" w:initials="BL">
    <w:p w14:paraId="47D7E7B1" w14:textId="1AB832AA" w:rsidR="001E3213" w:rsidRDefault="001E3213">
      <w:pPr>
        <w:pStyle w:val="CommentText"/>
      </w:pPr>
      <w:r>
        <w:rPr>
          <w:rStyle w:val="CommentReference"/>
        </w:rPr>
        <w:annotationRef/>
      </w:r>
      <w:r w:rsidR="004E5974">
        <w:t>I’m not sure we want to factor this in directly. I prereq for our analysis is that the reactor is operational for the whole time we want it</w:t>
      </w:r>
    </w:p>
  </w:comment>
  <w:comment w:id="6" w:author="Ben Lindley" w:date="2022-02-16T13:42:00Z" w:initials="BL">
    <w:p w14:paraId="51ED4A84" w14:textId="3398C292" w:rsidR="00F27E3E" w:rsidRDefault="00F27E3E">
      <w:pPr>
        <w:pStyle w:val="CommentText"/>
      </w:pPr>
      <w:r>
        <w:rPr>
          <w:rStyle w:val="CommentReference"/>
        </w:rPr>
        <w:annotationRef/>
      </w:r>
      <w:r w:rsidR="001902D4">
        <w:t>Check if this is consistent with our burnup assumption</w:t>
      </w:r>
    </w:p>
  </w:comment>
  <w:comment w:id="14" w:author="Ben Lindley" w:date="2022-02-22T11:13:00Z" w:initials="BL">
    <w:p w14:paraId="1C6F81B0" w14:textId="77777777" w:rsidR="009E4123" w:rsidRDefault="009E4123">
      <w:pPr>
        <w:pStyle w:val="CommentText"/>
      </w:pPr>
      <w:r>
        <w:rPr>
          <w:rStyle w:val="CommentReference"/>
        </w:rPr>
        <w:annotationRef/>
      </w:r>
      <w:r w:rsidR="002D7448">
        <w:t xml:space="preserve">Buongiorno assumes $30/MWh at </w:t>
      </w:r>
      <w:r w:rsidR="002D7448">
        <w:t xml:space="preserve">5 year cycle length. Therefore assume fuel load </w:t>
      </w:r>
      <w:r w:rsidR="005164B5">
        <w:t>costs $1.3M/MW</w:t>
      </w:r>
      <w:r w:rsidR="001A4E57">
        <w:t xml:space="preserve">. Believe this to be </w:t>
      </w:r>
      <w:r w:rsidR="001A4E57">
        <w:t>MWth</w:t>
      </w:r>
    </w:p>
    <w:p w14:paraId="2DC99790" w14:textId="77777777" w:rsidR="001A4E57" w:rsidRDefault="001A4E57">
      <w:pPr>
        <w:pStyle w:val="CommentText"/>
      </w:pPr>
    </w:p>
    <w:p w14:paraId="2F1D1D61" w14:textId="245FEA34" w:rsidR="001A4E57" w:rsidRDefault="001A4E57">
      <w:pPr>
        <w:pStyle w:val="CommentText"/>
      </w:pPr>
      <w:r>
        <w:t>Then vary core lifetime</w:t>
      </w:r>
    </w:p>
  </w:comment>
  <w:comment w:id="15" w:author="Ben Lindley" w:date="2022-02-16T13:44:00Z" w:initials="BL">
    <w:p w14:paraId="16F44F75" w14:textId="177143E7" w:rsidR="004061E7" w:rsidRDefault="004061E7">
      <w:pPr>
        <w:pStyle w:val="CommentText"/>
      </w:pPr>
      <w:r>
        <w:rPr>
          <w:rStyle w:val="CommentReference"/>
        </w:rPr>
        <w:annotationRef/>
      </w:r>
      <w:r w:rsidR="00D41428">
        <w:t>This doesn’t line up with the burnup. Where do we have our calculation of burnup?</w:t>
      </w:r>
      <w:r w:rsidR="00D63D86">
        <w:t xml:space="preserve"> (</w:t>
      </w:r>
      <w:r w:rsidR="00D63D86">
        <w:t xml:space="preserve">we iterated on it) but you need to make sure MW/t * t * d = </w:t>
      </w:r>
      <w:r w:rsidR="00D63D86">
        <w:t>MWd/t</w:t>
      </w:r>
    </w:p>
  </w:comment>
  <w:comment w:id="20" w:author="Ben Lindley" w:date="2022-02-16T14:11:00Z" w:initials="BL">
    <w:p w14:paraId="5D7089A1" w14:textId="13C1ED58" w:rsidR="00D63D86" w:rsidRDefault="00D63D86">
      <w:pPr>
        <w:pStyle w:val="CommentText"/>
      </w:pPr>
      <w:r>
        <w:rPr>
          <w:rStyle w:val="CommentReference"/>
        </w:rPr>
        <w:annotationRef/>
      </w:r>
      <w:r>
        <w:t>Recommend 8/16/24 less the fuel costs (in a consistent way)</w:t>
      </w:r>
    </w:p>
  </w:comment>
  <w:comment w:id="29" w:author="Ben Lindley" w:date="2022-02-16T13:48:00Z" w:initials="BL">
    <w:p w14:paraId="7FE4B387" w14:textId="61177F03" w:rsidR="00A57CE7" w:rsidRDefault="00A57CE7">
      <w:pPr>
        <w:pStyle w:val="CommentText"/>
      </w:pPr>
      <w:r>
        <w:rPr>
          <w:rStyle w:val="CommentReference"/>
        </w:rPr>
        <w:annotationRef/>
      </w:r>
      <w:r>
        <w:t>Is the low for getting on cheap from DOE or something? Good to see where these numbers come from</w:t>
      </w:r>
    </w:p>
  </w:comment>
  <w:comment w:id="40" w:author="Ben Lindley" w:date="2022-02-16T14:05:00Z" w:initials="BL">
    <w:p w14:paraId="6A960DEE" w14:textId="65D4C261" w:rsidR="00A57CE7" w:rsidRDefault="00A57CE7">
      <w:pPr>
        <w:pStyle w:val="CommentText"/>
      </w:pPr>
      <w:r>
        <w:rPr>
          <w:rStyle w:val="CommentReference"/>
        </w:rPr>
        <w:annotationRef/>
      </w:r>
      <w:r>
        <w:t xml:space="preserve">O&amp;M + Decom low is similar to what we heard from Westinghouse but theirs is a large </w:t>
      </w:r>
      <w:r>
        <w:t>microreactor so I think OK</w:t>
      </w:r>
    </w:p>
  </w:comment>
  <w:comment w:id="60" w:author="Ben Lindley" w:date="2022-02-16T13:43:00Z" w:initials="BL">
    <w:p w14:paraId="43CD9FBD" w14:textId="4438DF87" w:rsidR="00D3693A" w:rsidRDefault="00D3693A">
      <w:pPr>
        <w:pStyle w:val="CommentText"/>
      </w:pPr>
      <w:r>
        <w:rPr>
          <w:rStyle w:val="CommentReference"/>
        </w:rPr>
        <w:annotationRef/>
      </w:r>
      <w:r>
        <w:t xml:space="preserve">I haven’t checked your transcription of the numbers but the range of sources looks basically sensible. </w:t>
      </w:r>
      <w:r w:rsidRPr="007D7BC8">
        <w:rPr>
          <w:b/>
          <w:bCs/>
        </w:rPr>
        <w:t xml:space="preserve">The only thing here is the battery Lazard 2017 might be too old, so </w:t>
      </w:r>
      <w:r w:rsidR="007D7BC8" w:rsidRPr="007D7BC8">
        <w:rPr>
          <w:b/>
          <w:bCs/>
        </w:rPr>
        <w:t>perhaps check that one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7D7E7B1" w15:done="0"/>
  <w15:commentEx w15:paraId="51ED4A84" w15:done="0"/>
  <w15:commentEx w15:paraId="2F1D1D61" w15:done="0"/>
  <w15:commentEx w15:paraId="16F44F75" w15:done="0"/>
  <w15:commentEx w15:paraId="5D7089A1" w15:done="0"/>
  <w15:commentEx w15:paraId="7FE4B387" w15:done="0"/>
  <w15:commentEx w15:paraId="6A960DEE" w15:done="0"/>
  <w15:commentEx w15:paraId="43CD9FB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B77D79" w16cex:dateUtc="2022-02-16T19:41:00Z"/>
  <w16cex:commentExtensible w16cex:durableId="25B77DB3" w16cex:dateUtc="2022-02-16T19:42:00Z"/>
  <w16cex:commentExtensible w16cex:durableId="25BF43C3" w16cex:dateUtc="2022-02-22T17:13:00Z"/>
  <w16cex:commentExtensible w16cex:durableId="25B77E58" w16cex:dateUtc="2022-02-16T19:44:00Z"/>
  <w16cex:commentExtensible w16cex:durableId="25B784AD" w16cex:dateUtc="2022-02-16T20:11:00Z"/>
  <w16cex:commentExtensible w16cex:durableId="25B77F45" w16cex:dateUtc="2022-02-16T19:48:00Z"/>
  <w16cex:commentExtensible w16cex:durableId="25B7833C" w16cex:dateUtc="2022-02-16T20:05:00Z"/>
  <w16cex:commentExtensible w16cex:durableId="25B77E1B" w16cex:dateUtc="2022-02-16T19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7D7E7B1" w16cid:durableId="25B77D79"/>
  <w16cid:commentId w16cid:paraId="51ED4A84" w16cid:durableId="25B77DB3"/>
  <w16cid:commentId w16cid:paraId="2F1D1D61" w16cid:durableId="25BF43C3"/>
  <w16cid:commentId w16cid:paraId="16F44F75" w16cid:durableId="25B77E58"/>
  <w16cid:commentId w16cid:paraId="5D7089A1" w16cid:durableId="25B784AD"/>
  <w16cid:commentId w16cid:paraId="7FE4B387" w16cid:durableId="25B77F45"/>
  <w16cid:commentId w16cid:paraId="6A960DEE" w16cid:durableId="25B7833C"/>
  <w16cid:commentId w16cid:paraId="43CD9FBD" w16cid:durableId="25B77E1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7362B"/>
    <w:multiLevelType w:val="multilevel"/>
    <w:tmpl w:val="CE7A989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Ben Lindley">
    <w15:presenceInfo w15:providerId="None" w15:userId="Ben Lindley"/>
  </w15:person>
  <w15:person w15:author="Ryan Dailey">
    <w15:presenceInfo w15:providerId="None" w15:userId="Ryan Daile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9D6"/>
    <w:rsid w:val="00034F42"/>
    <w:rsid w:val="00096A85"/>
    <w:rsid w:val="001047F5"/>
    <w:rsid w:val="00160B12"/>
    <w:rsid w:val="001902D4"/>
    <w:rsid w:val="001A4E57"/>
    <w:rsid w:val="001B15BB"/>
    <w:rsid w:val="001E3213"/>
    <w:rsid w:val="00220C49"/>
    <w:rsid w:val="002C4381"/>
    <w:rsid w:val="002D7448"/>
    <w:rsid w:val="002F5120"/>
    <w:rsid w:val="003555FA"/>
    <w:rsid w:val="00365ED0"/>
    <w:rsid w:val="004061E7"/>
    <w:rsid w:val="00413DC2"/>
    <w:rsid w:val="00457464"/>
    <w:rsid w:val="00497825"/>
    <w:rsid w:val="004E5974"/>
    <w:rsid w:val="005164B5"/>
    <w:rsid w:val="005C7DCD"/>
    <w:rsid w:val="006111AB"/>
    <w:rsid w:val="00634759"/>
    <w:rsid w:val="006D0DF8"/>
    <w:rsid w:val="006D3066"/>
    <w:rsid w:val="00724D29"/>
    <w:rsid w:val="00735A62"/>
    <w:rsid w:val="007729D6"/>
    <w:rsid w:val="00783287"/>
    <w:rsid w:val="00787116"/>
    <w:rsid w:val="007B12FA"/>
    <w:rsid w:val="007D7BC8"/>
    <w:rsid w:val="0081713B"/>
    <w:rsid w:val="008342BC"/>
    <w:rsid w:val="00843F97"/>
    <w:rsid w:val="008675C4"/>
    <w:rsid w:val="00876605"/>
    <w:rsid w:val="00911D11"/>
    <w:rsid w:val="009E4123"/>
    <w:rsid w:val="009F5BB2"/>
    <w:rsid w:val="00A44961"/>
    <w:rsid w:val="00A57CE7"/>
    <w:rsid w:val="00AA6606"/>
    <w:rsid w:val="00B77FDC"/>
    <w:rsid w:val="00C96CB0"/>
    <w:rsid w:val="00D3693A"/>
    <w:rsid w:val="00D41428"/>
    <w:rsid w:val="00D54B5B"/>
    <w:rsid w:val="00D601AA"/>
    <w:rsid w:val="00D63D86"/>
    <w:rsid w:val="00DB4640"/>
    <w:rsid w:val="00DC37E1"/>
    <w:rsid w:val="00DD5AB2"/>
    <w:rsid w:val="00DE74EC"/>
    <w:rsid w:val="00E46CDE"/>
    <w:rsid w:val="00EB5BAD"/>
    <w:rsid w:val="00ED63D3"/>
    <w:rsid w:val="00EE3B30"/>
    <w:rsid w:val="00F27E3E"/>
    <w:rsid w:val="00F6594F"/>
    <w:rsid w:val="00FC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85A1F"/>
  <w15:docId w15:val="{01581193-180D-4F1C-AB51-828E9CB2E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0DF8"/>
    <w:rPr>
      <w:rFonts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0DF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DF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/>
      <w:i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0DF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/>
      <w:i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0DF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0DF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DF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DF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DF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DF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DF8"/>
    <w:rPr>
      <w:rFonts w:asciiTheme="majorHAnsi" w:eastAsiaTheme="majorEastAsia" w:hAnsiTheme="majorHAnsi" w:cs="Times New Roman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0DF8"/>
    <w:rPr>
      <w:rFonts w:asciiTheme="majorHAnsi" w:eastAsiaTheme="majorEastAsia" w:hAnsiTheme="majorHAnsi" w:cs="Times New Roman"/>
      <w:i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D0DF8"/>
    <w:rPr>
      <w:rFonts w:asciiTheme="majorHAnsi" w:eastAsiaTheme="majorEastAsia" w:hAnsiTheme="majorHAnsi" w:cs="Times New Roman"/>
      <w:i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0DF8"/>
    <w:rPr>
      <w:rFonts w:asciiTheme="majorHAnsi" w:eastAsiaTheme="majorEastAsia" w:hAnsiTheme="majorHAnsi" w:cs="Times New Roman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6D0DF8"/>
    <w:rPr>
      <w:rFonts w:asciiTheme="majorHAnsi" w:eastAsiaTheme="majorEastAsia" w:hAnsiTheme="majorHAnsi" w:cs="Times New Roma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DF8"/>
    <w:rPr>
      <w:rFonts w:asciiTheme="majorHAnsi" w:eastAsiaTheme="majorEastAsia" w:hAnsiTheme="majorHAnsi" w:cs="Times New Roman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DF8"/>
    <w:rPr>
      <w:rFonts w:asciiTheme="majorHAnsi" w:eastAsiaTheme="majorEastAsia" w:hAnsiTheme="majorHAnsi" w:cs="Times New Roman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DF8"/>
    <w:rPr>
      <w:rFonts w:asciiTheme="majorHAnsi" w:eastAsiaTheme="majorEastAsia" w:hAnsiTheme="majorHAnsi" w:cs="Times New Roman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DF8"/>
    <w:rPr>
      <w:rFonts w:asciiTheme="majorHAnsi" w:eastAsiaTheme="majorEastAsia" w:hAnsiTheme="majorHAnsi" w:cs="Times New Roman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6D0DF8"/>
    <w:rPr>
      <w:rFonts w:cs="Times New Roman"/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6D0DF8"/>
    <w:pPr>
      <w:spacing w:after="0" w:line="240" w:lineRule="auto"/>
    </w:pPr>
    <w:rPr>
      <w:rFonts w:eastAsiaTheme="minorEastAsia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77FDC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FC6F72"/>
    <w:pPr>
      <w:spacing w:after="200" w:line="240" w:lineRule="auto"/>
      <w:jc w:val="center"/>
    </w:pPr>
    <w:rPr>
      <w:i/>
      <w:iCs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E32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E32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E3213"/>
    <w:rPr>
      <w:rFonts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32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3213"/>
    <w:rPr>
      <w:rFonts w:eastAsia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B12FA"/>
    <w:pPr>
      <w:spacing w:after="0" w:line="240" w:lineRule="auto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hyperlink" Target="https://www.eia.gov/analysis/studies/powerplants/capitalcost/xls/table2.xlsx" TargetMode="Externa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hyperlink" Target="https://www.homerenergy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hyperlink" Target="https://atb.nrel.gov/electricity/2018/index.html?t=in" TargetMode="External"/><Relationship Id="rId5" Type="http://schemas.openxmlformats.org/officeDocument/2006/relationships/comments" Target="comments.xml"/><Relationship Id="rId15" Type="http://schemas.microsoft.com/office/2011/relationships/people" Target="people.xml"/><Relationship Id="rId10" Type="http://schemas.openxmlformats.org/officeDocument/2006/relationships/hyperlink" Target="https://atb.nrel.gov/electricity/2018/index.html?t=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rena.org/Statistics/View-Data-by-Topic/Costs/Solar-Cost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1194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Dailey</dc:creator>
  <cp:keywords/>
  <dc:description/>
  <cp:lastModifiedBy>Ryan Dailey</cp:lastModifiedBy>
  <cp:revision>2</cp:revision>
  <dcterms:created xsi:type="dcterms:W3CDTF">2022-03-01T15:53:00Z</dcterms:created>
  <dcterms:modified xsi:type="dcterms:W3CDTF">2022-03-01T15:53:00Z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zotero-version="5.0.96.3"&gt;&lt;session id="Zllqxyop"/&gt;&lt;style id="http://www.zotero.org/styles/ieee" locale="en-US" hasBibliography="1" bibliographyStyleHasBeenSet="0"/&gt;&lt;prefs&gt;&lt;pref name="fieldType" value="Field"/&gt;&lt;pref name="automaticJo</vt:lpwstr>
  </property>
  <property fmtid="{D5CDD505-2E9C-101B-9397-08002B2CF9AE}" pid="3" name="ZOTERO_PREF_2">
    <vt:lpwstr>urnalAbbreviations" value="true"/&gt;&lt;/prefs&gt;&lt;/data&gt;</vt:lpwstr>
  </property>
</Properties>
</file>